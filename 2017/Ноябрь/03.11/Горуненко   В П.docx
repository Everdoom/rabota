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C9D92" w14:textId="77777777" w:rsidR="00F7479F" w:rsidRPr="00FC2D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2D35">
        <w:rPr>
          <w:b w:val="0"/>
          <w:sz w:val="24"/>
          <w:szCs w:val="24"/>
        </w:rPr>
        <w:t>Выписной эпикриз</w:t>
      </w:r>
    </w:p>
    <w:p w14:paraId="4AE5E692" w14:textId="77777777" w:rsidR="00F7479F" w:rsidRPr="00FC2D35" w:rsidRDefault="00F7479F" w:rsidP="0062738D">
      <w:pPr>
        <w:pStyle w:val="5"/>
        <w:ind w:left="-567"/>
        <w:rPr>
          <w:b/>
          <w:sz w:val="24"/>
          <w:szCs w:val="24"/>
        </w:rPr>
      </w:pPr>
      <w:r w:rsidRPr="00FC2D35">
        <w:rPr>
          <w:sz w:val="24"/>
          <w:szCs w:val="24"/>
        </w:rPr>
        <w:t xml:space="preserve">Из истории болезни № </w:t>
      </w:r>
      <w:r w:rsidR="007A738F" w:rsidRPr="00FC2D35">
        <w:rPr>
          <w:sz w:val="24"/>
          <w:szCs w:val="24"/>
        </w:rPr>
        <w:t xml:space="preserve"> </w:t>
      </w:r>
      <w:r w:rsidR="00404624" w:rsidRPr="00FC2D35">
        <w:rPr>
          <w:sz w:val="24"/>
          <w:szCs w:val="24"/>
        </w:rPr>
        <w:t>1494</w:t>
      </w:r>
    </w:p>
    <w:p w14:paraId="70CB4488" w14:textId="77777777" w:rsidR="00F7479F" w:rsidRPr="00FC2D35" w:rsidRDefault="00F7479F" w:rsidP="0062738D">
      <w:pPr>
        <w:pStyle w:val="5"/>
        <w:ind w:left="-567"/>
        <w:rPr>
          <w:sz w:val="24"/>
          <w:szCs w:val="24"/>
        </w:rPr>
      </w:pPr>
      <w:r w:rsidRPr="00FC2D35">
        <w:rPr>
          <w:sz w:val="24"/>
          <w:szCs w:val="24"/>
        </w:rPr>
        <w:t xml:space="preserve">Ф.И.О: </w:t>
      </w:r>
      <w:r w:rsidR="00404624" w:rsidRPr="00FC2D35">
        <w:rPr>
          <w:sz w:val="24"/>
          <w:szCs w:val="24"/>
        </w:rPr>
        <w:t>Горуненко  Виктор Петрович</w:t>
      </w:r>
    </w:p>
    <w:p w14:paraId="4110F8E9" w14:textId="77777777" w:rsidR="00F7479F" w:rsidRPr="00FC2D35" w:rsidRDefault="00F7479F" w:rsidP="0062738D">
      <w:pPr>
        <w:ind w:left="-567"/>
        <w:jc w:val="both"/>
        <w:rPr>
          <w:lang w:val="ru-RU"/>
        </w:rPr>
      </w:pPr>
      <w:r w:rsidRPr="00FC2D35">
        <w:rPr>
          <w:lang w:val="ru-RU"/>
        </w:rPr>
        <w:t>Год рождения:</w:t>
      </w:r>
      <w:r w:rsidR="00923621" w:rsidRPr="00FC2D35">
        <w:rPr>
          <w:lang w:val="ru-RU"/>
        </w:rPr>
        <w:t xml:space="preserve"> </w:t>
      </w:r>
      <w:r w:rsidR="00495B23" w:rsidRPr="00FC2D35">
        <w:rPr>
          <w:lang w:val="ru-RU"/>
        </w:rPr>
        <w:t>19</w:t>
      </w:r>
      <w:r w:rsidR="002964B4" w:rsidRPr="00FC2D35">
        <w:rPr>
          <w:lang w:val="ru-RU"/>
        </w:rPr>
        <w:t>78</w:t>
      </w:r>
    </w:p>
    <w:p w14:paraId="4329E4E0" w14:textId="77777777" w:rsidR="00F7479F" w:rsidRPr="00FC2D35" w:rsidRDefault="00F7479F" w:rsidP="00FC5396">
      <w:pPr>
        <w:ind w:left="-567"/>
        <w:jc w:val="both"/>
        <w:rPr>
          <w:lang w:val="ru-RU"/>
        </w:rPr>
      </w:pPr>
      <w:r w:rsidRPr="00FC2D35">
        <w:rPr>
          <w:lang w:val="ru-RU"/>
        </w:rPr>
        <w:t xml:space="preserve">Место жительства: </w:t>
      </w:r>
      <w:r w:rsidR="002964B4" w:rsidRPr="00FC2D35">
        <w:rPr>
          <w:lang w:val="ru-RU"/>
        </w:rPr>
        <w:t>Вес</w:t>
      </w:r>
      <w:r w:rsidR="00FD6436">
        <w:rPr>
          <w:lang w:val="ru-RU"/>
        </w:rPr>
        <w:t>еловский р-е, с. Матвеевка, ул К</w:t>
      </w:r>
      <w:r w:rsidR="002964B4" w:rsidRPr="00FC2D35">
        <w:rPr>
          <w:lang w:val="ru-RU"/>
        </w:rPr>
        <w:t>омсомольская 86</w:t>
      </w:r>
    </w:p>
    <w:p w14:paraId="393E443C" w14:textId="77777777" w:rsidR="00F7479F" w:rsidRPr="00FC2D35" w:rsidRDefault="00F7479F" w:rsidP="00FC5396">
      <w:pPr>
        <w:ind w:left="-567"/>
        <w:jc w:val="both"/>
        <w:rPr>
          <w:lang w:val="ru-RU"/>
        </w:rPr>
      </w:pPr>
      <w:r w:rsidRPr="00FC2D35">
        <w:rPr>
          <w:lang w:val="ru-RU"/>
        </w:rPr>
        <w:t xml:space="preserve">Место работы: </w:t>
      </w:r>
      <w:r w:rsidR="002964B4" w:rsidRPr="00FC2D35">
        <w:rPr>
          <w:lang w:val="ru-RU"/>
        </w:rPr>
        <w:t>пенсионер</w:t>
      </w:r>
    </w:p>
    <w:p w14:paraId="24CC89FD" w14:textId="77777777" w:rsidR="00F7479F" w:rsidRPr="00FC2D35" w:rsidRDefault="00874EF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F27F21">
            <w:rPr>
              <w:lang w:val="ru-RU"/>
            </w:rPr>
            <w:t xml:space="preserve">Находился </w:t>
          </w:r>
        </w:sdtContent>
      </w:sdt>
      <w:r w:rsidR="00F7479F" w:rsidRPr="00FC2D35">
        <w:rPr>
          <w:lang w:val="ru-RU"/>
        </w:rPr>
        <w:t xml:space="preserve"> на лечении с </w:t>
      </w:r>
      <w:r w:rsidR="00737DBB" w:rsidRPr="00FC2D35">
        <w:rPr>
          <w:lang w:val="ru-RU"/>
        </w:rPr>
        <w:t xml:space="preserve">  </w:t>
      </w:r>
      <w:r w:rsidR="00404624" w:rsidRPr="00FC2D35">
        <w:rPr>
          <w:lang w:val="ru-RU"/>
        </w:rPr>
        <w:t>26</w:t>
      </w:r>
      <w:r w:rsidR="00737DBB" w:rsidRPr="00FC2D35">
        <w:rPr>
          <w:lang w:val="ru-RU"/>
        </w:rPr>
        <w:t>.</w:t>
      </w:r>
      <w:r w:rsidR="00612F82" w:rsidRPr="00FC2D35">
        <w:rPr>
          <w:lang w:val="ru-RU"/>
        </w:rPr>
        <w:t>10.17</w:t>
      </w:r>
      <w:r w:rsidR="00B65ED2" w:rsidRPr="00FC2D35">
        <w:rPr>
          <w:lang w:val="ru-RU"/>
        </w:rPr>
        <w:t xml:space="preserve"> по   </w:t>
      </w:r>
      <w:r w:rsidR="002964B4" w:rsidRPr="00FC2D35">
        <w:rPr>
          <w:lang w:val="ru-RU"/>
        </w:rPr>
        <w:t>06</w:t>
      </w:r>
      <w:r w:rsidR="00B65ED2" w:rsidRPr="00FC2D35">
        <w:rPr>
          <w:lang w:val="ru-RU"/>
        </w:rPr>
        <w:t>.</w:t>
      </w:r>
      <w:r w:rsidR="007B724D" w:rsidRPr="00FC2D35">
        <w:rPr>
          <w:lang w:val="ru-RU"/>
        </w:rPr>
        <w:t>11</w:t>
      </w:r>
      <w:r w:rsidR="00BA42DC" w:rsidRPr="00FC2D35">
        <w:rPr>
          <w:lang w:val="ru-RU"/>
        </w:rPr>
        <w:t>.17</w:t>
      </w:r>
      <w:r w:rsidR="002433BD" w:rsidRPr="00FC2D3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F27F21">
            <w:rPr>
              <w:lang w:val="ru-RU"/>
            </w:rPr>
            <w:t>энд.</w:t>
          </w:r>
        </w:sdtContent>
      </w:sdt>
      <w:r w:rsidR="008C6955" w:rsidRPr="00FC2D35">
        <w:rPr>
          <w:lang w:val="ru-RU"/>
        </w:rPr>
        <w:t xml:space="preserve">  отд.</w:t>
      </w:r>
    </w:p>
    <w:p w14:paraId="55D680BB" w14:textId="77777777" w:rsidR="00045532" w:rsidRPr="00FC2D35" w:rsidRDefault="00F7479F" w:rsidP="00E7702B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Диагноз</w:t>
      </w:r>
      <w:r w:rsidRPr="00FC2D35">
        <w:rPr>
          <w:lang w:val="ru-RU"/>
        </w:rPr>
        <w:t>:</w:t>
      </w:r>
      <w:bookmarkStart w:id="0" w:name="дз"/>
      <w:bookmarkEnd w:id="0"/>
      <w:r w:rsidRPr="00FC2D35">
        <w:rPr>
          <w:lang w:val="ru-RU"/>
        </w:rPr>
        <w:t xml:space="preserve">  Сахарный диабет, тип </w:t>
      </w:r>
      <w:r w:rsidR="001B0A9C" w:rsidRPr="00FC2D35">
        <w:rPr>
          <w:lang w:val="ru-RU"/>
        </w:rPr>
        <w:t>2</w:t>
      </w:r>
      <w:r w:rsidRPr="00FC2D35">
        <w:rPr>
          <w:lang w:val="ru-RU"/>
        </w:rPr>
        <w:t xml:space="preserve">, </w:t>
      </w:r>
      <w:r w:rsidR="00127FBF" w:rsidRPr="00FC2D3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27F21">
            <w:rPr>
              <w:lang w:val="ru-RU"/>
            </w:rPr>
            <w:t>средней тяжести,</w:t>
          </w:r>
        </w:sdtContent>
      </w:sdt>
      <w:r w:rsidR="00830303" w:rsidRPr="00FC2D35">
        <w:rPr>
          <w:lang w:val="ru-RU"/>
        </w:rPr>
        <w:t xml:space="preserve"> </w:t>
      </w:r>
      <w:r w:rsidR="00241352" w:rsidRPr="00FC2D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27F21">
            <w:rPr>
              <w:lang w:val="ru-RU"/>
            </w:rPr>
            <w:t>декомпенсации.</w:t>
          </w:r>
        </w:sdtContent>
      </w:sdt>
      <w:r w:rsidR="005A12C5" w:rsidRPr="00FC2D35">
        <w:rPr>
          <w:lang w:val="ru-RU"/>
        </w:rPr>
        <w:t xml:space="preserve">  </w:t>
      </w:r>
      <w:r w:rsidR="001B0A9C" w:rsidRPr="00FC2D35">
        <w:rPr>
          <w:lang w:val="ru-RU"/>
        </w:rPr>
        <w:t>Диабетическая дистальная симметричная полинейропатия н/к, с</w:t>
      </w:r>
      <w:r w:rsidR="00FD6436">
        <w:rPr>
          <w:lang w:val="ru-RU"/>
        </w:rPr>
        <w:t>енсомоторная форма (NSS 4, NDS 4</w:t>
      </w:r>
      <w:r w:rsidR="001B0A9C" w:rsidRPr="00FC2D35">
        <w:rPr>
          <w:lang w:val="ru-RU"/>
        </w:rPr>
        <w:t>)</w:t>
      </w:r>
      <w:r w:rsidR="00E7702B" w:rsidRPr="00FC2D35">
        <w:rPr>
          <w:lang w:val="ru-RU"/>
        </w:rPr>
        <w:t xml:space="preserve">. </w:t>
      </w:r>
      <w:r w:rsidR="00FD6436" w:rsidRPr="00FD6436">
        <w:rPr>
          <w:lang w:val="ru-RU"/>
        </w:rPr>
        <w:t xml:space="preserve"> Дисциркуляторная энцефалопатия  1- II ,астенический синдром</w:t>
      </w:r>
      <w:r w:rsidR="00015087">
        <w:rPr>
          <w:lang w:val="ru-RU"/>
        </w:rPr>
        <w:t>.</w:t>
      </w:r>
      <w:r w:rsidR="00FD6436" w:rsidRPr="00FD6436">
        <w:rPr>
          <w:lang w:val="ru-RU"/>
        </w:rPr>
        <w:t xml:space="preserve"> </w:t>
      </w:r>
      <w:r w:rsidR="00053D68" w:rsidRPr="00FC2D35">
        <w:rPr>
          <w:lang w:val="ru-RU"/>
        </w:rPr>
        <w:t xml:space="preserve">Диабетическая ангиопатия артерий н/к. </w:t>
      </w:r>
      <w:r w:rsidR="001B0A9C" w:rsidRPr="00FC2D35">
        <w:rPr>
          <w:lang w:val="ru-RU"/>
        </w:rPr>
        <w:t xml:space="preserve"> </w:t>
      </w:r>
      <w:r w:rsidR="00C363F4" w:rsidRPr="00FC2D35">
        <w:rPr>
          <w:lang w:val="ru-RU"/>
        </w:rPr>
        <w:t>ХБП II ст. Диабетическая нефропатия III ст.</w:t>
      </w:r>
      <w:r w:rsidR="00523471" w:rsidRPr="00FC2D35">
        <w:rPr>
          <w:lang w:val="ru-RU"/>
        </w:rPr>
        <w:t xml:space="preserve"> </w:t>
      </w:r>
      <w:r w:rsidR="00197A5C" w:rsidRPr="00FC2D35">
        <w:rPr>
          <w:lang w:val="ru-RU"/>
        </w:rPr>
        <w:t>Ожирение II ст. (ИМТ</w:t>
      </w:r>
      <w:r w:rsidR="00E7702B" w:rsidRPr="00FC2D35">
        <w:rPr>
          <w:lang w:val="ru-RU"/>
        </w:rPr>
        <w:t xml:space="preserve"> 38</w:t>
      </w:r>
      <w:r w:rsidR="00197A5C" w:rsidRPr="00FC2D35">
        <w:rPr>
          <w:lang w:val="ru-RU"/>
        </w:rPr>
        <w:t xml:space="preserve"> кг/м2) алим.-конституционального генеза, стабильное течение. </w:t>
      </w:r>
      <w:r w:rsidR="00E7702B" w:rsidRPr="00FC2D35">
        <w:rPr>
          <w:lang w:val="ru-RU"/>
        </w:rPr>
        <w:t>Узловой зоб</w:t>
      </w:r>
      <w:r w:rsidR="00197A5C" w:rsidRPr="00FC2D35">
        <w:rPr>
          <w:lang w:val="ru-RU"/>
        </w:rPr>
        <w:t xml:space="preserve"> </w:t>
      </w:r>
      <w:r w:rsidR="00E7702B" w:rsidRPr="00FC2D35">
        <w:rPr>
          <w:lang w:val="ru-RU"/>
        </w:rPr>
        <w:t>I ст. Мелкий уз</w:t>
      </w:r>
      <w:bookmarkStart w:id="1" w:name="_GoBack"/>
      <w:bookmarkEnd w:id="1"/>
      <w:r w:rsidR="00E7702B" w:rsidRPr="00FC2D35">
        <w:rPr>
          <w:lang w:val="ru-RU"/>
        </w:rPr>
        <w:t>ел левой доли</w:t>
      </w:r>
      <w:r w:rsidR="002A3477" w:rsidRPr="00FC2D35">
        <w:rPr>
          <w:lang w:val="ru-RU"/>
        </w:rPr>
        <w:t xml:space="preserve"> </w:t>
      </w:r>
      <w:r w:rsidR="00E7702B" w:rsidRPr="00FC2D35">
        <w:rPr>
          <w:lang w:val="ru-RU"/>
        </w:rPr>
        <w:t>.Эутиреоз</w:t>
      </w:r>
      <w:r w:rsidR="00507A34" w:rsidRPr="00FC2D35">
        <w:rPr>
          <w:lang w:val="ru-RU"/>
        </w:rPr>
        <w:t xml:space="preserve"> </w:t>
      </w:r>
      <w:r w:rsidR="00E7702B" w:rsidRPr="00FC2D35">
        <w:rPr>
          <w:lang w:val="ru-RU"/>
        </w:rPr>
        <w:t>.</w:t>
      </w:r>
      <w:r w:rsidR="0081559E" w:rsidRPr="00FC2D35">
        <w:rPr>
          <w:lang w:val="ru-RU"/>
        </w:rPr>
        <w:t>А</w:t>
      </w:r>
      <w:r w:rsidR="00110FA9" w:rsidRPr="00FC2D35">
        <w:rPr>
          <w:lang w:val="ru-RU"/>
        </w:rPr>
        <w:t xml:space="preserve">нгиопатия сосудов сетчатки </w:t>
      </w:r>
      <w:sdt>
        <w:sdtPr>
          <w:rPr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27F21">
            <w:rPr>
              <w:lang w:val="ru-RU"/>
            </w:rPr>
            <w:t>ОИ</w:t>
          </w:r>
        </w:sdtContent>
      </w:sdt>
      <w:r w:rsidR="00110FA9" w:rsidRPr="00FC2D35">
        <w:rPr>
          <w:lang w:val="ru-RU"/>
        </w:rPr>
        <w:t>.</w:t>
      </w:r>
      <w:r w:rsidR="0074562C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27F21">
            <w:rPr>
              <w:lang w:val="ru-RU"/>
            </w:rPr>
            <w:t>ОИ</w:t>
          </w:r>
        </w:sdtContent>
      </w:sdt>
      <w:r w:rsidRPr="00FC2D35">
        <w:rPr>
          <w:lang w:val="ru-RU"/>
        </w:rPr>
        <w:t>.</w:t>
      </w:r>
      <w:r w:rsidR="001B0A9C" w:rsidRPr="00FC2D35">
        <w:rPr>
          <w:lang w:val="ru-RU"/>
        </w:rPr>
        <w:t xml:space="preserve"> </w:t>
      </w:r>
      <w:r w:rsidR="00E7702B" w:rsidRPr="00FC2D35">
        <w:rPr>
          <w:lang w:val="ru-RU"/>
        </w:rPr>
        <w:t>ИБС диффузный кардиоскле</w:t>
      </w:r>
      <w:r w:rsidR="00507A34" w:rsidRPr="00FC2D35">
        <w:rPr>
          <w:lang w:val="ru-RU"/>
        </w:rPr>
        <w:t>р</w:t>
      </w:r>
      <w:r w:rsidR="00E7702B" w:rsidRPr="00FC2D35">
        <w:rPr>
          <w:lang w:val="ru-RU"/>
        </w:rPr>
        <w:t xml:space="preserve">оз СН1. Гипертоническая болезнь II стадии 2 степени. Гипертензивное сердце СН I. Риск 4.  </w:t>
      </w:r>
    </w:p>
    <w:p w14:paraId="21156D43" w14:textId="77777777" w:rsidR="001B3CF8" w:rsidRPr="00FC2D3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FC2D35">
        <w:rPr>
          <w:u w:val="single"/>
          <w:lang w:val="ru-RU"/>
        </w:rPr>
        <w:t xml:space="preserve">Жалобы при поступлении </w:t>
      </w:r>
      <w:r w:rsidRPr="00FC2D35">
        <w:rPr>
          <w:lang w:val="ru-RU"/>
        </w:rPr>
        <w:t xml:space="preserve">на </w:t>
      </w:r>
      <w:r w:rsidR="00FA6AFC" w:rsidRPr="00FC2D35">
        <w:rPr>
          <w:lang w:val="ru-RU"/>
        </w:rPr>
        <w:t xml:space="preserve">сухость во рту, </w:t>
      </w:r>
      <w:r w:rsidRPr="00FC2D35">
        <w:rPr>
          <w:lang w:val="ru-RU"/>
        </w:rPr>
        <w:t>жажду,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>полиурию,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>ухудшение зрения,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 </w:t>
      </w:r>
      <w:r w:rsidR="006442F2" w:rsidRPr="00FC2D35">
        <w:rPr>
          <w:lang w:val="ru-RU"/>
        </w:rPr>
        <w:t xml:space="preserve">боли  в н/к, </w:t>
      </w:r>
      <w:r w:rsidRPr="00FC2D35">
        <w:rPr>
          <w:lang w:val="ru-RU"/>
        </w:rPr>
        <w:t>судороги,</w:t>
      </w:r>
      <w:r w:rsidR="00364723" w:rsidRPr="00FC2D35">
        <w:rPr>
          <w:lang w:val="ru-RU"/>
        </w:rPr>
        <w:t xml:space="preserve"> онемение ног,</w:t>
      </w:r>
      <w:r w:rsidR="005215E7" w:rsidRPr="00FC2D35">
        <w:rPr>
          <w:lang w:val="ru-RU"/>
        </w:rPr>
        <w:t xml:space="preserve"> </w:t>
      </w:r>
      <w:r w:rsidR="002A19A6" w:rsidRPr="00FC2D35">
        <w:rPr>
          <w:lang w:val="ru-RU"/>
        </w:rPr>
        <w:t>повышение</w:t>
      </w:r>
      <w:r w:rsidRPr="00FC2D35">
        <w:rPr>
          <w:lang w:val="ru-RU"/>
        </w:rPr>
        <w:t xml:space="preserve"> </w:t>
      </w:r>
      <w:r w:rsidR="00062453" w:rsidRPr="00FC2D35">
        <w:rPr>
          <w:lang w:val="ru-RU"/>
        </w:rPr>
        <w:t xml:space="preserve">АД макс. до </w:t>
      </w:r>
      <w:r w:rsidR="00E7702B" w:rsidRPr="00FC2D35">
        <w:rPr>
          <w:lang w:val="ru-RU"/>
        </w:rPr>
        <w:t>170</w:t>
      </w:r>
      <w:r w:rsidR="002964B4" w:rsidRPr="00FC2D35">
        <w:rPr>
          <w:lang w:val="ru-RU"/>
        </w:rPr>
        <w:t>/100</w:t>
      </w:r>
      <w:r w:rsidR="007F1CDE" w:rsidRPr="00FC2D35">
        <w:rPr>
          <w:lang w:val="ru-RU"/>
        </w:rPr>
        <w:t xml:space="preserve"> </w:t>
      </w:r>
      <w:r w:rsidR="00062453" w:rsidRPr="00FC2D35">
        <w:rPr>
          <w:lang w:val="ru-RU"/>
        </w:rPr>
        <w:t>мм рт.</w:t>
      </w:r>
      <w:r w:rsidR="002A19A6" w:rsidRPr="00FC2D35">
        <w:rPr>
          <w:lang w:val="ru-RU"/>
        </w:rPr>
        <w:t>ст.</w:t>
      </w:r>
      <w:r w:rsidR="00062453" w:rsidRPr="00FC2D35">
        <w:rPr>
          <w:lang w:val="ru-RU"/>
        </w:rPr>
        <w:t xml:space="preserve">, </w:t>
      </w:r>
      <w:r w:rsidRPr="00FC2D35">
        <w:rPr>
          <w:lang w:val="ru-RU"/>
        </w:rPr>
        <w:t xml:space="preserve">головные боли, головокружение, </w:t>
      </w:r>
      <w:r w:rsidR="002964B4" w:rsidRPr="00FC2D35">
        <w:rPr>
          <w:lang w:val="ru-RU"/>
        </w:rPr>
        <w:t>дискомфорт в прекардиальной области</w:t>
      </w:r>
      <w:r w:rsidRPr="00FC2D35">
        <w:rPr>
          <w:lang w:val="ru-RU"/>
        </w:rPr>
        <w:t>, общую</w:t>
      </w:r>
      <w:r w:rsidR="002964B4" w:rsidRPr="00FC2D35">
        <w:rPr>
          <w:lang w:val="ru-RU"/>
        </w:rPr>
        <w:t xml:space="preserve"> слабость, быструю утомляемость</w:t>
      </w:r>
      <w:r w:rsidR="00053D68" w:rsidRPr="00FC2D35">
        <w:rPr>
          <w:lang w:val="ru-RU"/>
        </w:rPr>
        <w:t>.</w:t>
      </w:r>
    </w:p>
    <w:p w14:paraId="4E0D6953" w14:textId="77777777" w:rsidR="001B3CF8" w:rsidRPr="001A316C" w:rsidRDefault="001B3CF8" w:rsidP="00E7702B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Краткий анамнез</w:t>
      </w:r>
      <w:r w:rsidRPr="00FC2D35">
        <w:rPr>
          <w:lang w:val="ru-RU"/>
        </w:rPr>
        <w:t xml:space="preserve">: СД </w:t>
      </w:r>
      <w:r w:rsidR="00867E71" w:rsidRPr="00FC2D35">
        <w:rPr>
          <w:lang w:val="ru-RU"/>
        </w:rPr>
        <w:t>выявлен в</w:t>
      </w:r>
      <w:r w:rsidRPr="00FC2D35">
        <w:rPr>
          <w:lang w:val="ru-RU"/>
        </w:rPr>
        <w:t xml:space="preserve"> </w:t>
      </w:r>
      <w:r w:rsidR="002964B4" w:rsidRPr="00FC2D35">
        <w:rPr>
          <w:lang w:val="ru-RU"/>
        </w:rPr>
        <w:t>2009</w:t>
      </w:r>
      <w:r w:rsidRPr="00FC2D35">
        <w:rPr>
          <w:lang w:val="ru-RU"/>
        </w:rPr>
        <w:t>г. Комы отрицает. С начала заболевания</w:t>
      </w:r>
      <w:r w:rsidRPr="001A316C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27F21">
            <w:rPr>
              <w:lang w:val="ru-RU"/>
            </w:rPr>
            <w:t>принимает ССП.</w:t>
          </w:r>
        </w:sdtContent>
      </w:sdt>
      <w:r w:rsidR="001B0A9C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В наст. время принимает:  </w:t>
      </w:r>
      <w:r w:rsidR="00E7702B">
        <w:rPr>
          <w:lang w:val="ru-RU"/>
        </w:rPr>
        <w:t xml:space="preserve"> глюкофаж 1000 2р/д. диапирид</w:t>
      </w:r>
      <w:r w:rsidR="001B0A9C" w:rsidRPr="001A316C">
        <w:rPr>
          <w:lang w:val="ru-RU"/>
        </w:rPr>
        <w:t xml:space="preserve"> 3 мг утром </w:t>
      </w:r>
      <w:r w:rsidR="00E7702B">
        <w:rPr>
          <w:lang w:val="ru-RU"/>
        </w:rPr>
        <w:t>.</w:t>
      </w:r>
      <w:r w:rsidRPr="001A316C">
        <w:rPr>
          <w:lang w:val="ru-RU"/>
        </w:rPr>
        <w:t xml:space="preserve">Гликемия </w:t>
      </w:r>
      <w:r w:rsidR="00955A26" w:rsidRPr="001A316C">
        <w:rPr>
          <w:lang w:val="ru-RU"/>
        </w:rPr>
        <w:t>–</w:t>
      </w:r>
      <w:r w:rsidR="001B0A9C" w:rsidRPr="001A316C">
        <w:rPr>
          <w:lang w:val="ru-RU"/>
        </w:rPr>
        <w:t>7,3-14</w:t>
      </w:r>
      <w:r w:rsidR="00955A26" w:rsidRPr="001A316C">
        <w:rPr>
          <w:lang w:val="ru-RU"/>
        </w:rPr>
        <w:t xml:space="preserve"> ммоль/л</w:t>
      </w:r>
      <w:r w:rsidR="006442F2" w:rsidRPr="001A316C">
        <w:rPr>
          <w:lang w:val="ru-RU"/>
        </w:rPr>
        <w:t>.</w:t>
      </w:r>
      <w:r w:rsidR="004A4A54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Последнее стац. лечение  в </w:t>
      </w:r>
      <w:r w:rsidR="001B0A9C" w:rsidRPr="001A316C">
        <w:rPr>
          <w:lang w:val="ru-RU"/>
        </w:rPr>
        <w:t>2016</w:t>
      </w:r>
      <w:r w:rsidRPr="001A316C">
        <w:rPr>
          <w:lang w:val="ru-RU"/>
        </w:rPr>
        <w:t>г. Госпитализирован  в обл. энд. диспансер для коррекции, ССТ, лечения хр. осложнений СД.</w:t>
      </w:r>
      <w:r w:rsidR="00AD0324" w:rsidRPr="001A316C">
        <w:rPr>
          <w:lang w:val="ru-RU"/>
        </w:rPr>
        <w:t xml:space="preserve"> </w:t>
      </w:r>
    </w:p>
    <w:p w14:paraId="738E61A7" w14:textId="77777777" w:rsidR="00F7479F" w:rsidRPr="001A316C" w:rsidRDefault="00F7479F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Данные лабораторных исследований.</w:t>
      </w:r>
    </w:p>
    <w:p w14:paraId="38452EF7" w14:textId="77777777" w:rsidR="0088459A" w:rsidRPr="001A31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316C" w14:paraId="11ED8D10" w14:textId="77777777" w:rsidTr="00B52965">
        <w:tc>
          <w:tcPr>
            <w:tcW w:w="1028" w:type="dxa"/>
          </w:tcPr>
          <w:p w14:paraId="512797C4" w14:textId="77777777" w:rsidR="00E940E0" w:rsidRPr="001A31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14:paraId="76F61277" w14:textId="77777777"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14:paraId="592F5E62" w14:textId="77777777"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14:paraId="0944B8E3" w14:textId="77777777"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14:paraId="2C75836E" w14:textId="77777777"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14:paraId="333FD7D2" w14:textId="77777777" w:rsidR="00E940E0" w:rsidRPr="001A316C" w:rsidRDefault="00E940E0" w:rsidP="00E940E0">
            <w:r w:rsidRPr="001A31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14:paraId="33476A5B" w14:textId="77777777" w:rsidR="00E940E0" w:rsidRPr="001A316C" w:rsidRDefault="00E940E0" w:rsidP="00E940E0">
            <w:r w:rsidRPr="001A316C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14:paraId="55C80172" w14:textId="77777777" w:rsidR="00E940E0" w:rsidRPr="001A316C" w:rsidRDefault="00E940E0" w:rsidP="00E940E0">
            <w:r w:rsidRPr="001A31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14:paraId="74EC4AD4" w14:textId="77777777" w:rsidR="00E940E0" w:rsidRPr="001A316C" w:rsidRDefault="00E940E0" w:rsidP="00E940E0">
            <w:r w:rsidRPr="001A316C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14:paraId="27FF8DBE" w14:textId="77777777" w:rsidR="00E940E0" w:rsidRPr="001A316C" w:rsidRDefault="00E940E0" w:rsidP="00E940E0">
            <w:r w:rsidRPr="001A316C">
              <w:rPr>
                <w:lang w:val="ru-RU"/>
              </w:rPr>
              <w:t xml:space="preserve">  м   </w:t>
            </w:r>
          </w:p>
        </w:tc>
      </w:tr>
      <w:tr w:rsidR="00E940E0" w:rsidRPr="001A316C" w14:paraId="7AF6B65D" w14:textId="77777777" w:rsidTr="00B52965">
        <w:tc>
          <w:tcPr>
            <w:tcW w:w="1028" w:type="dxa"/>
          </w:tcPr>
          <w:p w14:paraId="61496CE3" w14:textId="77777777"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14:paraId="58E324A5" w14:textId="77777777"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14:paraId="1D01A22A" w14:textId="77777777"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14:paraId="62B6DF07" w14:textId="77777777"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14:paraId="1C96EB1C" w14:textId="77777777"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14:paraId="64C6434C" w14:textId="77777777"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14:paraId="2510A84E" w14:textId="77777777"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14:paraId="0B158F2E" w14:textId="77777777"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14:paraId="55229F31" w14:textId="77777777"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14:paraId="2C41FF95" w14:textId="77777777"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</w:t>
            </w:r>
          </w:p>
        </w:tc>
      </w:tr>
    </w:tbl>
    <w:p w14:paraId="65BF19AD" w14:textId="77777777" w:rsidR="00E940E0" w:rsidRPr="001A31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316C" w14:paraId="3DC790FF" w14:textId="77777777" w:rsidTr="00B52965">
        <w:trPr>
          <w:cantSplit/>
          <w:trHeight w:val="1134"/>
        </w:trPr>
        <w:tc>
          <w:tcPr>
            <w:tcW w:w="734" w:type="dxa"/>
            <w:textDirection w:val="btLr"/>
          </w:tcPr>
          <w:p w14:paraId="6F48E07B" w14:textId="77777777" w:rsidR="00E940E0" w:rsidRPr="001A31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14:paraId="59D8B855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14:paraId="6A247310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14:paraId="135F1305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14:paraId="41695100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14:paraId="005550F5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14:paraId="640F8651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14:paraId="42A0BDEC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14:paraId="2BA2EF90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14:paraId="24CD1F36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14:paraId="6C33216C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14:paraId="00961F07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14:paraId="1A310D83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14:paraId="66E01662" w14:textId="77777777"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316C" w14:paraId="60225CF7" w14:textId="77777777" w:rsidTr="00B52965">
        <w:trPr>
          <w:cantSplit/>
          <w:trHeight w:val="283"/>
        </w:trPr>
        <w:tc>
          <w:tcPr>
            <w:tcW w:w="734" w:type="dxa"/>
          </w:tcPr>
          <w:p w14:paraId="2C124B46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14:paraId="54DE7E97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14:paraId="76AB4F9A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14:paraId="2519C49A" w14:textId="77777777" w:rsidR="00E940E0" w:rsidRPr="001A316C" w:rsidRDefault="00404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316C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14:paraId="689812F2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14:paraId="2D1BC74D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14:paraId="1DB99257" w14:textId="77777777" w:rsidR="00E940E0" w:rsidRPr="001A316C" w:rsidRDefault="00404624" w:rsidP="00B52965">
            <w:pPr>
              <w:spacing w:line="216" w:lineRule="auto"/>
              <w:contextualSpacing/>
              <w:rPr>
                <w:lang w:val="ru-RU"/>
              </w:rPr>
            </w:pPr>
            <w:r w:rsidRPr="001A316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14:paraId="732FE460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14:paraId="0F592FBD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14:paraId="6B8918AF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14:paraId="0584E62B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14:paraId="567EA502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14:paraId="538D3011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14:paraId="6A79DD0E" w14:textId="77777777"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0,42</w:t>
            </w:r>
          </w:p>
        </w:tc>
      </w:tr>
    </w:tbl>
    <w:p w14:paraId="21556BBD" w14:textId="77777777" w:rsidR="00E940E0" w:rsidRPr="001A316C" w:rsidRDefault="00E940E0" w:rsidP="00FC5396">
      <w:pPr>
        <w:ind w:left="-567"/>
        <w:jc w:val="both"/>
        <w:rPr>
          <w:lang w:val="ru-RU"/>
        </w:rPr>
      </w:pPr>
    </w:p>
    <w:p w14:paraId="6512FCBD" w14:textId="77777777" w:rsidR="00F7479F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28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Глик. гемоглобин </w:t>
      </w:r>
      <w:r w:rsidRPr="001A316C">
        <w:rPr>
          <w:lang w:val="ru-RU"/>
        </w:rPr>
        <w:t>–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>8,8</w:t>
      </w:r>
      <w:r w:rsidR="00F7479F" w:rsidRPr="001A316C">
        <w:rPr>
          <w:lang w:val="ru-RU"/>
        </w:rPr>
        <w:t>%</w:t>
      </w:r>
    </w:p>
    <w:p w14:paraId="2476B8A7" w14:textId="77777777" w:rsidR="00BB60ED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27.10.17</w:t>
      </w:r>
      <w:r w:rsidR="00BB60ED" w:rsidRPr="001A316C">
        <w:rPr>
          <w:lang w:val="ru-RU"/>
        </w:rPr>
        <w:t xml:space="preserve"> ТТГ </w:t>
      </w:r>
      <w:r w:rsidR="00834365" w:rsidRPr="001A316C">
        <w:rPr>
          <w:lang w:val="ru-RU"/>
        </w:rPr>
        <w:t>–</w:t>
      </w:r>
      <w:r w:rsidRPr="001A316C">
        <w:rPr>
          <w:lang w:val="ru-RU"/>
        </w:rPr>
        <w:t>1,3</w:t>
      </w:r>
      <w:r w:rsidR="00DB03E4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 </w:t>
      </w:r>
      <w:r w:rsidR="00834365" w:rsidRPr="001A316C">
        <w:rPr>
          <w:lang w:val="ru-RU"/>
        </w:rPr>
        <w:t>(0,3-4,0) Мме/</w:t>
      </w:r>
      <w:r w:rsidR="00AD0324" w:rsidRPr="001A316C">
        <w:rPr>
          <w:lang w:val="ru-RU"/>
        </w:rPr>
        <w:t>м</w:t>
      </w:r>
      <w:r w:rsidR="00834365" w:rsidRPr="001A316C">
        <w:rPr>
          <w:lang w:val="ru-RU"/>
        </w:rPr>
        <w:t>л</w:t>
      </w:r>
    </w:p>
    <w:p w14:paraId="799697E9" w14:textId="77777777" w:rsidR="00871EA5" w:rsidRPr="001A316C" w:rsidRDefault="00404624" w:rsidP="00871EA5">
      <w:pPr>
        <w:ind w:left="-567"/>
        <w:jc w:val="both"/>
        <w:rPr>
          <w:lang w:val="ru-RU"/>
        </w:rPr>
      </w:pPr>
      <w:r w:rsidRPr="001A316C">
        <w:rPr>
          <w:lang w:val="ru-RU"/>
        </w:rPr>
        <w:t>27</w:t>
      </w:r>
      <w:r w:rsidR="00871EA5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871EA5" w:rsidRPr="001A316C">
        <w:rPr>
          <w:lang w:val="ru-RU"/>
        </w:rPr>
        <w:t xml:space="preserve"> К –  </w:t>
      </w:r>
      <w:r w:rsidRPr="001A316C">
        <w:rPr>
          <w:lang w:val="ru-RU"/>
        </w:rPr>
        <w:t>5,17</w:t>
      </w:r>
      <w:r w:rsidR="00871EA5" w:rsidRPr="001A316C">
        <w:rPr>
          <w:lang w:val="ru-RU"/>
        </w:rPr>
        <w:t xml:space="preserve"> ; Nа –</w:t>
      </w:r>
      <w:r w:rsidRPr="001A316C">
        <w:rPr>
          <w:lang w:val="ru-RU"/>
        </w:rPr>
        <w:t>136</w:t>
      </w:r>
      <w:r w:rsidR="00871EA5" w:rsidRPr="001A316C">
        <w:rPr>
          <w:lang w:val="ru-RU"/>
        </w:rPr>
        <w:t xml:space="preserve"> Са</w:t>
      </w:r>
      <w:r w:rsidR="00871EA5" w:rsidRPr="001A316C">
        <w:rPr>
          <w:vertAlign w:val="superscript"/>
          <w:lang w:val="ru-RU"/>
        </w:rPr>
        <w:t>++</w:t>
      </w:r>
      <w:r w:rsidR="00871EA5" w:rsidRPr="001A316C">
        <w:rPr>
          <w:lang w:val="ru-RU"/>
        </w:rPr>
        <w:t xml:space="preserve"> - </w:t>
      </w:r>
      <w:r w:rsidRPr="001A316C">
        <w:rPr>
          <w:lang w:val="ru-RU"/>
        </w:rPr>
        <w:t>1,2</w:t>
      </w:r>
      <w:r w:rsidR="00871EA5" w:rsidRPr="001A316C">
        <w:rPr>
          <w:lang w:val="ru-RU"/>
        </w:rPr>
        <w:t>С1 -</w:t>
      </w:r>
      <w:r w:rsidRPr="001A316C">
        <w:rPr>
          <w:lang w:val="ru-RU"/>
        </w:rPr>
        <w:t>103</w:t>
      </w:r>
      <w:r w:rsidR="00871EA5" w:rsidRPr="001A316C">
        <w:rPr>
          <w:lang w:val="ru-RU"/>
        </w:rPr>
        <w:t xml:space="preserve">   ммоль/л</w:t>
      </w:r>
    </w:p>
    <w:p w14:paraId="214EBD28" w14:textId="77777777" w:rsidR="00722244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r w:rsidR="00DB090B">
        <w:rPr>
          <w:lang w:val="ru-RU"/>
        </w:rPr>
        <w:t xml:space="preserve">Коагулограмма: </w:t>
      </w:r>
      <w:r w:rsidR="00722244" w:rsidRPr="001A316C">
        <w:rPr>
          <w:lang w:val="ru-RU"/>
        </w:rPr>
        <w:t xml:space="preserve"> ПТИ –  </w:t>
      </w:r>
      <w:r w:rsidRPr="001A316C">
        <w:rPr>
          <w:lang w:val="ru-RU"/>
        </w:rPr>
        <w:t>97,4</w:t>
      </w:r>
      <w:r w:rsidR="00722244" w:rsidRPr="001A316C">
        <w:rPr>
          <w:lang w:val="ru-RU"/>
        </w:rPr>
        <w:t xml:space="preserve"> %; фибр –</w:t>
      </w:r>
      <w:r w:rsidRPr="001A316C">
        <w:rPr>
          <w:lang w:val="ru-RU"/>
        </w:rPr>
        <w:t>3,3</w:t>
      </w:r>
      <w:r w:rsidR="00722244" w:rsidRPr="001A316C">
        <w:rPr>
          <w:lang w:val="ru-RU"/>
        </w:rPr>
        <w:t xml:space="preserve">  г/л; фибр Б – отр; АКТ –</w:t>
      </w:r>
      <w:r w:rsidRPr="001A316C">
        <w:rPr>
          <w:lang w:val="ru-RU"/>
        </w:rPr>
        <w:t>100</w:t>
      </w:r>
      <w:r w:rsidR="00722244" w:rsidRPr="001A316C">
        <w:rPr>
          <w:lang w:val="ru-RU"/>
        </w:rPr>
        <w:t xml:space="preserve"> %; св. гепарин – </w:t>
      </w:r>
      <w:r w:rsidRPr="001A316C">
        <w:rPr>
          <w:lang w:val="ru-RU"/>
        </w:rPr>
        <w:t>4</w:t>
      </w:r>
    </w:p>
    <w:p w14:paraId="64BB7694" w14:textId="77777777" w:rsidR="00F7479F" w:rsidRPr="00FC2D35" w:rsidRDefault="00404624" w:rsidP="00E7702B">
      <w:pPr>
        <w:pStyle w:val="3"/>
        <w:ind w:left="-567"/>
        <w:jc w:val="both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27</w:t>
      </w:r>
      <w:r w:rsidR="00B72843" w:rsidRPr="001A316C">
        <w:rPr>
          <w:b w:val="0"/>
          <w:sz w:val="24"/>
          <w:szCs w:val="24"/>
        </w:rPr>
        <w:t>.</w:t>
      </w:r>
      <w:r w:rsidR="00612F82" w:rsidRPr="001A316C">
        <w:rPr>
          <w:b w:val="0"/>
          <w:sz w:val="24"/>
          <w:szCs w:val="24"/>
        </w:rPr>
        <w:t>10.17</w:t>
      </w:r>
      <w:r w:rsidR="00A6265A" w:rsidRPr="001A316C">
        <w:rPr>
          <w:b w:val="0"/>
          <w:sz w:val="24"/>
          <w:szCs w:val="24"/>
        </w:rPr>
        <w:t xml:space="preserve"> </w:t>
      </w:r>
      <w:r w:rsidR="00F7479F" w:rsidRPr="001A316C">
        <w:rPr>
          <w:b w:val="0"/>
          <w:sz w:val="24"/>
          <w:szCs w:val="24"/>
        </w:rPr>
        <w:t>Общ. а</w:t>
      </w:r>
      <w:r w:rsidR="0052757A" w:rsidRPr="001A316C">
        <w:rPr>
          <w:b w:val="0"/>
          <w:sz w:val="24"/>
          <w:szCs w:val="24"/>
        </w:rPr>
        <w:t>н. мочи уд вес 10</w:t>
      </w:r>
      <w:r w:rsidRPr="001A316C">
        <w:rPr>
          <w:b w:val="0"/>
          <w:sz w:val="24"/>
          <w:szCs w:val="24"/>
        </w:rPr>
        <w:t>19</w:t>
      </w:r>
      <w:r w:rsidR="0052757A" w:rsidRPr="001A316C">
        <w:rPr>
          <w:b w:val="0"/>
          <w:sz w:val="24"/>
          <w:szCs w:val="24"/>
        </w:rPr>
        <w:t xml:space="preserve">  лейк –</w:t>
      </w:r>
      <w:r w:rsidRPr="001A316C">
        <w:rPr>
          <w:b w:val="0"/>
          <w:sz w:val="24"/>
          <w:szCs w:val="24"/>
        </w:rPr>
        <w:t>1-2</w:t>
      </w:r>
      <w:r w:rsidR="0052757A" w:rsidRPr="001A316C">
        <w:rPr>
          <w:b w:val="0"/>
          <w:sz w:val="24"/>
          <w:szCs w:val="24"/>
        </w:rPr>
        <w:t xml:space="preserve">   в п/</w:t>
      </w:r>
      <w:r w:rsidR="00F7479F" w:rsidRPr="001A316C">
        <w:rPr>
          <w:b w:val="0"/>
          <w:sz w:val="24"/>
          <w:szCs w:val="24"/>
        </w:rPr>
        <w:t>зр белок – отр  ацетон –отр</w:t>
      </w:r>
      <w:r w:rsidR="001C28C0" w:rsidRPr="001A316C">
        <w:rPr>
          <w:b w:val="0"/>
          <w:sz w:val="24"/>
          <w:szCs w:val="24"/>
        </w:rPr>
        <w:t xml:space="preserve">; </w:t>
      </w:r>
      <w:r w:rsidR="003E51AC" w:rsidRPr="001A316C">
        <w:rPr>
          <w:b w:val="0"/>
          <w:sz w:val="24"/>
          <w:szCs w:val="24"/>
        </w:rPr>
        <w:t xml:space="preserve"> эпит</w:t>
      </w:r>
      <w:r w:rsidR="001C28C0" w:rsidRPr="001A316C">
        <w:rPr>
          <w:b w:val="0"/>
          <w:sz w:val="24"/>
          <w:szCs w:val="24"/>
        </w:rPr>
        <w:t xml:space="preserve">. пл. </w:t>
      </w:r>
      <w:r w:rsidRPr="001A316C">
        <w:rPr>
          <w:b w:val="0"/>
          <w:sz w:val="24"/>
          <w:szCs w:val="24"/>
        </w:rPr>
        <w:t>ед</w:t>
      </w:r>
      <w:r w:rsidR="001C28C0" w:rsidRPr="001A316C">
        <w:rPr>
          <w:b w:val="0"/>
          <w:sz w:val="24"/>
          <w:szCs w:val="24"/>
        </w:rPr>
        <w:t xml:space="preserve">- ; эпит. </w:t>
      </w:r>
      <w:r w:rsidR="001C28C0" w:rsidRPr="00FC2D35">
        <w:rPr>
          <w:b w:val="0"/>
          <w:sz w:val="24"/>
          <w:szCs w:val="24"/>
        </w:rPr>
        <w:t xml:space="preserve">перех. - </w:t>
      </w:r>
      <w:r w:rsidR="000B278F" w:rsidRPr="00FC2D35">
        <w:rPr>
          <w:b w:val="0"/>
          <w:sz w:val="24"/>
          <w:szCs w:val="24"/>
        </w:rPr>
        <w:t xml:space="preserve"> в п/зр</w:t>
      </w:r>
    </w:p>
    <w:p w14:paraId="06C0FDCF" w14:textId="77777777" w:rsidR="00F7479F" w:rsidRPr="00FC2D35" w:rsidRDefault="00404624" w:rsidP="00FC5396">
      <w:pPr>
        <w:ind w:left="-567"/>
        <w:rPr>
          <w:lang w:val="ru-RU"/>
        </w:rPr>
      </w:pPr>
      <w:r w:rsidRPr="00FC2D35">
        <w:rPr>
          <w:lang w:val="ru-RU"/>
        </w:rPr>
        <w:t>30</w:t>
      </w:r>
      <w:r w:rsidR="00B72843" w:rsidRPr="00FC2D35">
        <w:rPr>
          <w:lang w:val="ru-RU"/>
        </w:rPr>
        <w:t>.</w:t>
      </w:r>
      <w:r w:rsidR="00612F82" w:rsidRPr="00FC2D35">
        <w:rPr>
          <w:lang w:val="ru-RU"/>
        </w:rPr>
        <w:t>10.17</w:t>
      </w:r>
      <w:r w:rsidR="00A6265A" w:rsidRPr="00FC2D35">
        <w:rPr>
          <w:lang w:val="ru-RU"/>
        </w:rPr>
        <w:t xml:space="preserve"> </w:t>
      </w:r>
      <w:r w:rsidR="00F7479F" w:rsidRPr="00FC2D35">
        <w:rPr>
          <w:lang w:val="ru-RU"/>
        </w:rPr>
        <w:t xml:space="preserve">Суточная глюкозурия –  </w:t>
      </w:r>
      <w:r w:rsidRPr="00FC2D35">
        <w:rPr>
          <w:lang w:val="ru-RU"/>
        </w:rPr>
        <w:t>отр</w:t>
      </w:r>
      <w:r w:rsidR="00A073DB" w:rsidRPr="00FC2D35">
        <w:rPr>
          <w:lang w:val="ru-RU"/>
        </w:rPr>
        <w:t>;   Суточная протеинурия –  отр</w:t>
      </w:r>
    </w:p>
    <w:p w14:paraId="34D5B336" w14:textId="77777777" w:rsidR="00F7479F" w:rsidRPr="00FC2D35" w:rsidRDefault="00404624" w:rsidP="00FC5396">
      <w:pPr>
        <w:pStyle w:val="5"/>
        <w:ind w:left="-567"/>
        <w:rPr>
          <w:sz w:val="24"/>
          <w:szCs w:val="24"/>
        </w:rPr>
      </w:pPr>
      <w:r w:rsidRPr="00FC2D35">
        <w:rPr>
          <w:sz w:val="24"/>
          <w:szCs w:val="24"/>
        </w:rPr>
        <w:t>02</w:t>
      </w:r>
      <w:r w:rsidR="00B72843" w:rsidRPr="00FC2D35">
        <w:rPr>
          <w:sz w:val="24"/>
          <w:szCs w:val="24"/>
        </w:rPr>
        <w:t>.</w:t>
      </w:r>
      <w:r w:rsidRPr="00FC2D35">
        <w:rPr>
          <w:sz w:val="24"/>
          <w:szCs w:val="24"/>
        </w:rPr>
        <w:t>11</w:t>
      </w:r>
      <w:r w:rsidR="00612F82" w:rsidRPr="00FC2D35">
        <w:rPr>
          <w:sz w:val="24"/>
          <w:szCs w:val="24"/>
        </w:rPr>
        <w:t>.17</w:t>
      </w:r>
      <w:r w:rsidR="00A6265A" w:rsidRPr="00FC2D35">
        <w:rPr>
          <w:sz w:val="24"/>
          <w:szCs w:val="24"/>
        </w:rPr>
        <w:t xml:space="preserve"> </w:t>
      </w:r>
      <w:r w:rsidR="00F7479F" w:rsidRPr="00FC2D35">
        <w:rPr>
          <w:sz w:val="24"/>
          <w:szCs w:val="24"/>
        </w:rPr>
        <w:t xml:space="preserve">Микроальбуминурия </w:t>
      </w:r>
      <w:r w:rsidR="00B76356" w:rsidRPr="00FC2D35">
        <w:rPr>
          <w:sz w:val="24"/>
          <w:szCs w:val="24"/>
        </w:rPr>
        <w:t>–</w:t>
      </w:r>
      <w:r w:rsidRPr="00FC2D35">
        <w:rPr>
          <w:sz w:val="24"/>
          <w:szCs w:val="24"/>
        </w:rPr>
        <w:t>32,5</w:t>
      </w:r>
      <w:r w:rsidR="00F7479F" w:rsidRPr="00FC2D35">
        <w:rPr>
          <w:sz w:val="24"/>
          <w:szCs w:val="24"/>
        </w:rPr>
        <w:t xml:space="preserve"> </w:t>
      </w:r>
      <w:r w:rsidR="000B278F" w:rsidRPr="00FC2D3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4624" w:rsidRPr="00FC2D35" w14:paraId="442EE39A" w14:textId="77777777" w:rsidTr="00B76356">
        <w:tc>
          <w:tcPr>
            <w:tcW w:w="2518" w:type="dxa"/>
          </w:tcPr>
          <w:p w14:paraId="0548DD43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 xml:space="preserve">Гликемический </w:t>
            </w:r>
          </w:p>
          <w:p w14:paraId="575D011F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14:paraId="2600DB6E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14:paraId="09EEC449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14:paraId="27ECD646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14:paraId="43E50648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20.00</w:t>
            </w:r>
          </w:p>
        </w:tc>
      </w:tr>
      <w:tr w:rsidR="00404624" w:rsidRPr="00FC2D35" w14:paraId="288C1E72" w14:textId="77777777" w:rsidTr="00B76356">
        <w:tc>
          <w:tcPr>
            <w:tcW w:w="2518" w:type="dxa"/>
          </w:tcPr>
          <w:p w14:paraId="55DE76EA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14:paraId="5284E565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14:paraId="4F612D3B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14:paraId="5E110C98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14:paraId="4F1D0D18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9,4</w:t>
            </w:r>
          </w:p>
        </w:tc>
      </w:tr>
      <w:tr w:rsidR="00404624" w:rsidRPr="00FC2D35" w14:paraId="77031E2D" w14:textId="77777777" w:rsidTr="00B76356">
        <w:tc>
          <w:tcPr>
            <w:tcW w:w="2518" w:type="dxa"/>
          </w:tcPr>
          <w:p w14:paraId="2278D541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14:paraId="1099F04A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14:paraId="7CA3F9E8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14:paraId="39B72DDF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14:paraId="43678FC4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6,8</w:t>
            </w:r>
          </w:p>
        </w:tc>
      </w:tr>
      <w:tr w:rsidR="00404624" w:rsidRPr="00FC2D35" w14:paraId="1AFD7C4E" w14:textId="77777777" w:rsidTr="00B76356">
        <w:tc>
          <w:tcPr>
            <w:tcW w:w="2518" w:type="dxa"/>
          </w:tcPr>
          <w:p w14:paraId="4DA9AB98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14:paraId="0128BAD1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14:paraId="12939A2D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14:paraId="438E774E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14:paraId="4B83D133" w14:textId="77777777"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7,5</w:t>
            </w:r>
          </w:p>
        </w:tc>
      </w:tr>
    </w:tbl>
    <w:p w14:paraId="09966999" w14:textId="77777777" w:rsidR="00F7479F" w:rsidRPr="00FC2D35" w:rsidRDefault="00B40AB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28.10.2016</w:t>
      </w:r>
      <w:r w:rsidR="00F7479F" w:rsidRPr="00FC2D35">
        <w:rPr>
          <w:u w:val="single"/>
          <w:lang w:val="ru-RU"/>
        </w:rPr>
        <w:t>Невропатолог</w:t>
      </w:r>
      <w:r w:rsidR="00F7479F" w:rsidRPr="00FC2D3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F27F21">
            <w:rPr>
              <w:lang w:val="ru-RU"/>
            </w:rPr>
            <w:t xml:space="preserve"> </w:t>
          </w:r>
        </w:sdtContent>
      </w:sdt>
      <w:r w:rsidR="00045532" w:rsidRPr="00FC2D35">
        <w:rPr>
          <w:lang w:val="ru-RU"/>
        </w:rPr>
        <w:t xml:space="preserve"> </w:t>
      </w:r>
      <w:r w:rsidR="00E7702B" w:rsidRPr="00FC2D35">
        <w:rPr>
          <w:lang w:val="ru-RU"/>
        </w:rPr>
        <w:t>Диабетическая дистальная симметричная полинейропатия н/к, с</w:t>
      </w:r>
      <w:r>
        <w:rPr>
          <w:lang w:val="ru-RU"/>
        </w:rPr>
        <w:t>енсомоторная форма (NSS 4, NDS 4</w:t>
      </w:r>
      <w:r w:rsidR="00E7702B" w:rsidRPr="00FC2D35">
        <w:rPr>
          <w:lang w:val="ru-RU"/>
        </w:rPr>
        <w:t>)</w:t>
      </w:r>
      <w:r>
        <w:rPr>
          <w:lang w:val="ru-RU"/>
        </w:rPr>
        <w:t xml:space="preserve">. Дисциркуляторная энцефалопатия </w:t>
      </w:r>
      <w:r w:rsidRPr="00B40AB7">
        <w:rPr>
          <w:lang w:val="ru-RU"/>
        </w:rPr>
        <w:t xml:space="preserve"> 1- II</w:t>
      </w:r>
      <w:r>
        <w:rPr>
          <w:lang w:val="ru-RU"/>
        </w:rPr>
        <w:t xml:space="preserve"> ,астенический синдром.</w:t>
      </w:r>
    </w:p>
    <w:p w14:paraId="6A5DBAF7" w14:textId="77777777" w:rsidR="001A6BA7" w:rsidRPr="00FC2D35" w:rsidRDefault="001B0A9C" w:rsidP="00FC5396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30.10.17</w:t>
      </w:r>
      <w:r w:rsidR="001A6BA7" w:rsidRPr="00FC2D35">
        <w:rPr>
          <w:u w:val="single"/>
          <w:lang w:val="ru-RU"/>
        </w:rPr>
        <w:t>Окулист</w:t>
      </w:r>
      <w:r w:rsidR="005215E7" w:rsidRPr="00FC2D35">
        <w:rPr>
          <w:lang w:val="ru-RU"/>
        </w:rPr>
        <w:t xml:space="preserve">: </w:t>
      </w:r>
      <w:r w:rsidR="005215E7" w:rsidRPr="00FC2D35">
        <w:rPr>
          <w:lang w:val="en-US"/>
        </w:rPr>
        <w:t>VIS</w:t>
      </w:r>
      <w:r w:rsidR="005215E7" w:rsidRPr="00FC2D35">
        <w:rPr>
          <w:lang w:val="ru-RU"/>
        </w:rPr>
        <w:t xml:space="preserve"> </w:t>
      </w:r>
      <w:r w:rsidR="005215E7" w:rsidRPr="00FC2D35">
        <w:rPr>
          <w:lang w:val="en-US"/>
        </w:rPr>
        <w:t>OD</w:t>
      </w:r>
      <w:r w:rsidR="005215E7" w:rsidRPr="00FC2D35">
        <w:rPr>
          <w:lang w:val="ru-RU"/>
        </w:rPr>
        <w:t xml:space="preserve">= </w:t>
      </w:r>
      <w:r w:rsidRPr="00FC2D35">
        <w:rPr>
          <w:lang w:val="ru-RU"/>
        </w:rPr>
        <w:t>0,5сф+0,5д=0,9</w:t>
      </w:r>
      <w:r w:rsidR="005215E7" w:rsidRPr="00FC2D35">
        <w:rPr>
          <w:lang w:val="ru-RU"/>
        </w:rPr>
        <w:t xml:space="preserve">  </w:t>
      </w:r>
      <w:r w:rsidR="005215E7" w:rsidRPr="00FC2D35">
        <w:rPr>
          <w:lang w:val="en-US"/>
        </w:rPr>
        <w:t>OS</w:t>
      </w:r>
      <w:r w:rsidR="005215E7" w:rsidRPr="00FC2D35">
        <w:rPr>
          <w:lang w:val="ru-RU"/>
        </w:rPr>
        <w:t xml:space="preserve">= </w:t>
      </w:r>
      <w:r w:rsidRPr="00FC2D35">
        <w:rPr>
          <w:lang w:val="ru-RU"/>
        </w:rPr>
        <w:t>0,5сф+ 1,0д=0,9-1,0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 </w:t>
      </w:r>
      <w:r w:rsidR="00FF7685" w:rsidRPr="00FC2D35">
        <w:rPr>
          <w:lang w:val="ru-RU"/>
        </w:rPr>
        <w:t>.</w:t>
      </w:r>
    </w:p>
    <w:p w14:paraId="28DA9243" w14:textId="77777777" w:rsidR="001A6BA7" w:rsidRPr="001A316C" w:rsidRDefault="00874EF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27F21">
            <w:rPr>
              <w:lang w:val="ru-RU"/>
            </w:rPr>
            <w:t>Начальные помутнения в хрусталиках ОИ.</w:t>
          </w:r>
        </w:sdtContent>
      </w:sdt>
      <w:r w:rsidR="001A6BA7" w:rsidRPr="001A316C">
        <w:rPr>
          <w:lang w:val="ru-RU"/>
        </w:rPr>
        <w:t xml:space="preserve"> Гл. дно</w:t>
      </w:r>
      <w:r w:rsidR="00DB090B">
        <w:rPr>
          <w:lang w:val="ru-RU"/>
        </w:rPr>
        <w:t xml:space="preserve"> </w:t>
      </w:r>
      <w:r w:rsidR="001A6BA7" w:rsidRPr="001A316C">
        <w:rPr>
          <w:lang w:val="ru-RU"/>
        </w:rPr>
        <w:t>:</w:t>
      </w:r>
      <w:r w:rsidR="00DB090B">
        <w:rPr>
          <w:lang w:val="ru-RU"/>
        </w:rPr>
        <w:t>со</w:t>
      </w:r>
      <w:r w:rsidR="001B0A9C" w:rsidRPr="001A316C">
        <w:rPr>
          <w:lang w:val="ru-RU"/>
        </w:rPr>
        <w:t xml:space="preserve">суды сужены (узкие, извиты, вены полнокровны, с-м </w:t>
      </w:r>
      <w:r w:rsidR="00DB090B">
        <w:rPr>
          <w:lang w:val="ru-RU"/>
        </w:rPr>
        <w:t xml:space="preserve"> </w:t>
      </w:r>
      <w:r w:rsidR="001B0A9C" w:rsidRPr="001A316C">
        <w:rPr>
          <w:lang w:val="ru-RU"/>
        </w:rPr>
        <w:t xml:space="preserve">Салюс 1- II ст </w:t>
      </w:r>
      <w:r w:rsidR="001A6BA7" w:rsidRPr="001A316C">
        <w:rPr>
          <w:lang w:val="ru-RU"/>
        </w:rPr>
        <w:t xml:space="preserve"> Д-з</w:t>
      </w:r>
      <w:r w:rsidR="00DB090B">
        <w:rPr>
          <w:lang w:val="ru-RU"/>
        </w:rPr>
        <w:t xml:space="preserve"> </w:t>
      </w:r>
      <w:r w:rsidR="001A6BA7" w:rsidRPr="001A316C">
        <w:rPr>
          <w:lang w:val="ru-RU"/>
        </w:rPr>
        <w:t xml:space="preserve">: </w:t>
      </w:r>
      <w:r w:rsidR="00377594" w:rsidRPr="001A316C">
        <w:rPr>
          <w:lang w:val="ru-RU"/>
        </w:rPr>
        <w:t>А</w:t>
      </w:r>
      <w:r w:rsidR="001A6BA7" w:rsidRPr="001A316C">
        <w:rPr>
          <w:lang w:val="ru-RU"/>
        </w:rPr>
        <w:t xml:space="preserve">нгиопатия сосудов сетчатки ОИ. Начальная катаракта ОИ. </w:t>
      </w:r>
    </w:p>
    <w:p w14:paraId="6429E9D5" w14:textId="77777777"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ЭКГ</w:t>
      </w:r>
      <w:r w:rsidR="00F7479F" w:rsidRPr="001A316C">
        <w:rPr>
          <w:lang w:val="ru-RU"/>
        </w:rPr>
        <w:t>:</w:t>
      </w:r>
      <w:r w:rsidR="00634AB2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ЧСС - </w:t>
      </w:r>
      <w:r w:rsidRPr="001A316C">
        <w:rPr>
          <w:lang w:val="ru-RU"/>
        </w:rPr>
        <w:t>80</w:t>
      </w:r>
      <w:r w:rsidR="00F7479F" w:rsidRPr="001A316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F27F21">
            <w:rPr>
              <w:lang w:val="ru-RU"/>
            </w:rPr>
            <w:t>снижен.</w:t>
          </w:r>
        </w:sdtContent>
      </w:sdt>
      <w:r w:rsidRPr="001A316C">
        <w:rPr>
          <w:lang w:val="ru-RU"/>
        </w:rPr>
        <w:t xml:space="preserve">  Ритм синусовый</w:t>
      </w:r>
      <w:r w:rsidR="00F7479F" w:rsidRPr="001A316C">
        <w:rPr>
          <w:lang w:val="ru-RU"/>
        </w:rPr>
        <w:t xml:space="preserve">. Эл. ось </w:t>
      </w:r>
      <w:r w:rsidR="0053339A" w:rsidRPr="001A316C">
        <w:rPr>
          <w:lang w:val="ru-RU"/>
        </w:rPr>
        <w:t>не</w:t>
      </w:r>
      <w:r w:rsidR="00F7479F" w:rsidRPr="001A316C">
        <w:rPr>
          <w:lang w:val="ru-RU"/>
        </w:rPr>
        <w:t xml:space="preserve"> отклонена.  Гипертрофия левого желудочка.. </w:t>
      </w:r>
    </w:p>
    <w:p w14:paraId="36FC73E2" w14:textId="77777777"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F7479F" w:rsidRPr="001A316C">
        <w:rPr>
          <w:u w:val="single"/>
          <w:lang w:val="ru-RU"/>
        </w:rPr>
        <w:t>Кардиолог</w:t>
      </w:r>
      <w:r w:rsidR="00F7479F" w:rsidRPr="001A316C">
        <w:rPr>
          <w:lang w:val="ru-RU"/>
        </w:rPr>
        <w:t xml:space="preserve">: </w:t>
      </w:r>
      <w:r w:rsidRPr="001A316C">
        <w:rPr>
          <w:lang w:val="ru-RU"/>
        </w:rPr>
        <w:t xml:space="preserve"> ИБС диффузный кардиоскле</w:t>
      </w:r>
      <w:r w:rsidR="00507A34">
        <w:rPr>
          <w:lang w:val="ru-RU"/>
        </w:rPr>
        <w:t>р</w:t>
      </w:r>
      <w:r w:rsidRPr="001A316C">
        <w:rPr>
          <w:lang w:val="ru-RU"/>
        </w:rPr>
        <w:t xml:space="preserve">оз СН1. Гипертоническая болезнь II стадии 2 степени. Гипертензивное сердце СН I. Риск 4.  </w:t>
      </w:r>
    </w:p>
    <w:p w14:paraId="0DF68756" w14:textId="77777777" w:rsidR="00F7479F" w:rsidRPr="001A316C" w:rsidRDefault="002964B4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lastRenderedPageBreak/>
        <w:t>26.10.17</w:t>
      </w:r>
      <w:r w:rsidR="00F7479F" w:rsidRPr="001A316C">
        <w:rPr>
          <w:u w:val="single"/>
          <w:lang w:val="ru-RU"/>
        </w:rPr>
        <w:t>ЭХО КС: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>гипертрофия миокарда по концентрическому типу. Минимальная регургитация на ТК. Систолическая и диастолическая функции не нарушены. Краевой кальциноз створок ЛК. Функция ЛЖ не нарушена.</w:t>
      </w:r>
      <w:r w:rsidR="00F7479F" w:rsidRPr="001A316C">
        <w:rPr>
          <w:lang w:val="ru-RU"/>
        </w:rPr>
        <w:t xml:space="preserve"> </w:t>
      </w:r>
    </w:p>
    <w:p w14:paraId="45B2A6BD" w14:textId="77777777"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F7479F" w:rsidRPr="001A316C">
        <w:rPr>
          <w:u w:val="single"/>
          <w:lang w:val="ru-RU"/>
        </w:rPr>
        <w:t>Ангиохирург</w:t>
      </w:r>
      <w:r w:rsidR="00F7479F" w:rsidRPr="001A316C">
        <w:rPr>
          <w:lang w:val="ru-RU"/>
        </w:rPr>
        <w:t xml:space="preserve">: </w:t>
      </w:r>
      <w:r w:rsidR="00E54054" w:rsidRPr="001A316C">
        <w:rPr>
          <w:lang w:val="ru-RU"/>
        </w:rPr>
        <w:t xml:space="preserve">Диабетическая </w:t>
      </w:r>
      <w:r w:rsidR="00F7479F" w:rsidRPr="001A316C">
        <w:rPr>
          <w:lang w:val="ru-RU"/>
        </w:rPr>
        <w:t xml:space="preserve">ангиопатия </w:t>
      </w:r>
      <w:r w:rsidR="001F6314" w:rsidRPr="001A316C">
        <w:rPr>
          <w:lang w:val="ru-RU"/>
        </w:rPr>
        <w:t xml:space="preserve">артерий </w:t>
      </w:r>
      <w:r w:rsidR="00A64274" w:rsidRPr="001A316C">
        <w:rPr>
          <w:lang w:val="ru-RU"/>
        </w:rPr>
        <w:t>н/к.</w:t>
      </w:r>
    </w:p>
    <w:p w14:paraId="71B378D9" w14:textId="77777777" w:rsidR="006C6222" w:rsidRPr="001A316C" w:rsidRDefault="001B0A9C" w:rsidP="006C6222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6C6222" w:rsidRPr="001A316C">
        <w:rPr>
          <w:u w:val="single"/>
          <w:lang w:val="ru-RU"/>
        </w:rPr>
        <w:t>Хирург</w:t>
      </w:r>
      <w:r w:rsidR="006C6222" w:rsidRPr="001A316C">
        <w:rPr>
          <w:lang w:val="ru-RU"/>
        </w:rPr>
        <w:t xml:space="preserve">: </w:t>
      </w:r>
      <w:r w:rsidR="00E26D70" w:rsidRPr="001A316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F27F21">
            <w:rPr>
              <w:lang w:val="ru-RU"/>
            </w:rPr>
            <w:t xml:space="preserve">Диабетическая ангиопатия артерий н/к IIcт. </w:t>
          </w:r>
        </w:sdtContent>
      </w:sdt>
      <w:r w:rsidR="00E26D70" w:rsidRPr="001A316C">
        <w:rPr>
          <w:lang w:val="ru-RU"/>
        </w:rPr>
        <w:t xml:space="preserve"> </w:t>
      </w:r>
    </w:p>
    <w:p w14:paraId="0D301505" w14:textId="77777777" w:rsidR="005A12C5" w:rsidRPr="001A316C" w:rsidRDefault="001B0A9C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27.</w:t>
      </w:r>
      <w:r w:rsidR="00612F82" w:rsidRPr="001A316C">
        <w:rPr>
          <w:u w:val="single"/>
          <w:lang w:val="ru-RU"/>
        </w:rPr>
        <w:t>10.17</w:t>
      </w:r>
      <w:r w:rsidR="005A12C5" w:rsidRPr="001A316C">
        <w:rPr>
          <w:u w:val="single"/>
          <w:lang w:val="ru-RU"/>
        </w:rPr>
        <w:t xml:space="preserve">РВГ: </w:t>
      </w:r>
      <w:r w:rsidR="005A12C5" w:rsidRPr="001A316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27F21">
            <w:rPr>
              <w:lang w:val="ru-RU"/>
            </w:rPr>
            <w:t>умеренно повышено</w:t>
          </w:r>
        </w:sdtContent>
      </w:sdt>
      <w:r w:rsidR="005A12C5" w:rsidRPr="001A316C">
        <w:rPr>
          <w:lang w:val="ru-RU"/>
        </w:rPr>
        <w:t>. Тонус крупных артерий н/к</w:t>
      </w:r>
      <w:r w:rsidR="007B724D" w:rsidRPr="001A316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F27F21">
            <w:rPr>
              <w:lang w:val="ru-RU"/>
            </w:rPr>
            <w:t>слегка снижен.</w:t>
          </w:r>
        </w:sdtContent>
      </w:sdt>
      <w:r w:rsidR="005A12C5" w:rsidRPr="001A316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F27F21">
            <w:rPr>
              <w:lang w:val="ru-RU"/>
            </w:rPr>
            <w:t>умеренно снижен.</w:t>
          </w:r>
        </w:sdtContent>
      </w:sdt>
      <w:r w:rsidR="005A12C5" w:rsidRPr="001A316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27F21">
            <w:rPr>
              <w:lang w:val="ru-RU"/>
            </w:rPr>
            <w:t>в пределах  возрастной нормы</w:t>
          </w:r>
        </w:sdtContent>
      </w:sdt>
      <w:r w:rsidR="005A12C5" w:rsidRPr="001A316C">
        <w:rPr>
          <w:lang w:val="ru-RU"/>
        </w:rPr>
        <w:t>. Симметрия кровенаполнения сосудов н/к незначительно  нарушена.</w:t>
      </w:r>
      <w:r w:rsidR="005A12C5" w:rsidRPr="001A316C">
        <w:rPr>
          <w:u w:val="single"/>
          <w:lang w:val="ru-RU"/>
        </w:rPr>
        <w:t xml:space="preserve">  </w:t>
      </w:r>
    </w:p>
    <w:p w14:paraId="08A321C8" w14:textId="77777777"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УЗИ щит. железы</w:t>
      </w:r>
      <w:r w:rsidR="00F7479F" w:rsidRPr="001A316C">
        <w:rPr>
          <w:lang w:val="ru-RU"/>
        </w:rPr>
        <w:t>: Пр д. V =</w:t>
      </w:r>
      <w:r w:rsidRPr="001A316C">
        <w:rPr>
          <w:lang w:val="ru-RU"/>
        </w:rPr>
        <w:t>5,1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  <w:r w:rsidR="00F7479F" w:rsidRPr="001A316C">
        <w:rPr>
          <w:lang w:val="ru-RU"/>
        </w:rPr>
        <w:t>; лев. д. V =</w:t>
      </w:r>
      <w:r w:rsidRPr="001A316C">
        <w:rPr>
          <w:lang w:val="ru-RU"/>
        </w:rPr>
        <w:t>5,5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</w:p>
    <w:p w14:paraId="7553BBA3" w14:textId="77777777" w:rsidR="00F7479F" w:rsidRPr="001A316C" w:rsidRDefault="00834365" w:rsidP="002964B4">
      <w:pPr>
        <w:ind w:left="-567"/>
        <w:jc w:val="both"/>
        <w:rPr>
          <w:lang w:val="ru-RU"/>
        </w:rPr>
      </w:pPr>
      <w:r w:rsidRPr="001A316C">
        <w:rPr>
          <w:lang w:val="ru-RU"/>
        </w:rPr>
        <w:t>Щит. ж</w:t>
      </w:r>
      <w:r w:rsidR="00F7479F" w:rsidRPr="001A316C">
        <w:rPr>
          <w:lang w:val="ru-RU"/>
        </w:rPr>
        <w:t>елеза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не увеличена, контуры ровные. </w:t>
      </w:r>
      <w:r w:rsidR="002964B4" w:rsidRPr="001A316C">
        <w:rPr>
          <w:lang w:val="ru-RU"/>
        </w:rPr>
        <w:t xml:space="preserve">Эхогенность и эхоструктура обычные </w:t>
      </w:r>
      <w:r w:rsidR="00F7479F" w:rsidRPr="001A316C">
        <w:rPr>
          <w:lang w:val="ru-RU"/>
        </w:rPr>
        <w:t>.</w:t>
      </w:r>
      <w:r w:rsidR="00357440">
        <w:rPr>
          <w:lang w:val="ru-RU"/>
        </w:rPr>
        <w:t>В левой доле в с/3 изоэ</w:t>
      </w:r>
      <w:r w:rsidR="002964B4" w:rsidRPr="001A316C">
        <w:rPr>
          <w:lang w:val="ru-RU"/>
        </w:rPr>
        <w:t xml:space="preserve">хогенный узел с гидрофильным ободком 0,78*0,55 см. </w:t>
      </w:r>
      <w:r w:rsidR="00F7479F" w:rsidRPr="001A316C">
        <w:rPr>
          <w:lang w:val="ru-RU"/>
        </w:rPr>
        <w:t xml:space="preserve"> </w:t>
      </w:r>
      <w:r w:rsidR="00B063AA" w:rsidRPr="001A316C">
        <w:rPr>
          <w:lang w:val="ru-RU"/>
        </w:rPr>
        <w:t>Р</w:t>
      </w:r>
      <w:r w:rsidRPr="001A316C">
        <w:rPr>
          <w:lang w:val="ru-RU"/>
        </w:rPr>
        <w:t>егионарны</w:t>
      </w:r>
      <w:r w:rsidR="00B063AA" w:rsidRPr="001A316C">
        <w:rPr>
          <w:lang w:val="ru-RU"/>
        </w:rPr>
        <w:t>е</w:t>
      </w:r>
      <w:r w:rsidRPr="001A316C">
        <w:rPr>
          <w:lang w:val="ru-RU"/>
        </w:rPr>
        <w:t xml:space="preserve"> л/узл</w:t>
      </w:r>
      <w:r w:rsidR="00B063AA" w:rsidRPr="001A316C">
        <w:rPr>
          <w:lang w:val="ru-RU"/>
        </w:rPr>
        <w:t>ы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не </w:t>
      </w:r>
      <w:r w:rsidR="00F7479F" w:rsidRPr="001A316C">
        <w:rPr>
          <w:lang w:val="ru-RU"/>
        </w:rPr>
        <w:t xml:space="preserve">визуализируются. Закл.: </w:t>
      </w:r>
      <w:r w:rsidR="002964B4" w:rsidRPr="001A316C">
        <w:rPr>
          <w:lang w:val="ru-RU"/>
        </w:rPr>
        <w:t>Мелкий узел левой доли</w:t>
      </w:r>
    </w:p>
    <w:p w14:paraId="28524F15" w14:textId="77777777"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Лечение:</w:t>
      </w:r>
      <w:bookmarkStart w:id="3" w:name="лн"/>
      <w:bookmarkEnd w:id="3"/>
      <w:r w:rsidRPr="001A316C">
        <w:rPr>
          <w:lang w:val="ru-RU"/>
        </w:rPr>
        <w:t xml:space="preserve"> </w:t>
      </w:r>
      <w:r w:rsidR="00404624" w:rsidRPr="001A316C">
        <w:rPr>
          <w:lang w:val="ru-RU"/>
        </w:rPr>
        <w:t xml:space="preserve"> предуктал MR, изокет спрей, физиотенс, глюкофаж, диапирид, нолипр</w:t>
      </w:r>
      <w:r w:rsidR="001B0A9C" w:rsidRPr="001A316C">
        <w:rPr>
          <w:lang w:val="ru-RU"/>
        </w:rPr>
        <w:t>е</w:t>
      </w:r>
      <w:r w:rsidR="00404624" w:rsidRPr="001A316C">
        <w:rPr>
          <w:lang w:val="ru-RU"/>
        </w:rPr>
        <w:t>л, эспа-липон,</w:t>
      </w:r>
      <w:r w:rsidR="001B0A9C" w:rsidRPr="001A316C">
        <w:rPr>
          <w:lang w:val="ru-RU"/>
        </w:rPr>
        <w:t xml:space="preserve"> </w:t>
      </w:r>
      <w:r w:rsidR="00404624" w:rsidRPr="001A316C">
        <w:rPr>
          <w:lang w:val="ru-RU"/>
        </w:rPr>
        <w:t>тивортин, витаксон, кардиомагнил, торадив</w:t>
      </w:r>
    </w:p>
    <w:p w14:paraId="78B09DA2" w14:textId="77777777" w:rsidR="005F2F38" w:rsidRPr="001A316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A316C">
        <w:rPr>
          <w:u w:val="single"/>
          <w:lang w:val="ru-RU"/>
        </w:rPr>
        <w:t>Состояние больного при выписке</w:t>
      </w:r>
      <w:r w:rsidRPr="001A316C">
        <w:rPr>
          <w:lang w:val="ru-RU"/>
        </w:rPr>
        <w:t xml:space="preserve">:  СД </w:t>
      </w:r>
      <w:r w:rsidR="006C6222" w:rsidRPr="001A316C">
        <w:rPr>
          <w:lang w:val="ru-RU"/>
        </w:rPr>
        <w:t>суб</w:t>
      </w:r>
      <w:r w:rsidRPr="001A316C">
        <w:rPr>
          <w:lang w:val="ru-RU"/>
        </w:rPr>
        <w:t xml:space="preserve">компенсирован, уменьшились боли в н/к. АД </w:t>
      </w:r>
      <w:r w:rsidR="001B0A9C" w:rsidRPr="001A316C">
        <w:rPr>
          <w:lang w:val="ru-RU"/>
        </w:rPr>
        <w:t>130/80</w:t>
      </w:r>
      <w:r w:rsidRPr="001A316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27F21">
            <w:rPr>
              <w:lang w:val="ru-RU"/>
            </w:rPr>
            <w:t xml:space="preserve"> </w:t>
          </w:r>
        </w:sdtContent>
      </w:sdt>
      <w:r w:rsidRPr="001A316C">
        <w:rPr>
          <w:lang w:val="ru-RU"/>
        </w:rPr>
        <w:t xml:space="preserve">  </w:t>
      </w:r>
    </w:p>
    <w:p w14:paraId="2A9C5B38" w14:textId="77777777" w:rsidR="00F7479F" w:rsidRPr="001A316C" w:rsidRDefault="00F7479F">
      <w:pPr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Рекомендовано</w:t>
      </w:r>
      <w:r w:rsidRPr="001A316C">
        <w:rPr>
          <w:lang w:val="ru-RU"/>
        </w:rPr>
        <w:t>:</w:t>
      </w:r>
    </w:p>
    <w:p w14:paraId="4B64477D" w14:textId="77777777"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«Д» наблюдение </w:t>
      </w:r>
      <w:r w:rsidR="00F21970" w:rsidRPr="001A316C">
        <w:rPr>
          <w:lang w:val="ru-RU"/>
        </w:rPr>
        <w:t xml:space="preserve">семейного врача, </w:t>
      </w:r>
      <w:r w:rsidRPr="001A316C">
        <w:rPr>
          <w:lang w:val="ru-RU"/>
        </w:rPr>
        <w:t>эндокринолога, по м\жит.</w:t>
      </w:r>
    </w:p>
    <w:p w14:paraId="61175F93" w14:textId="77777777"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Диета № 9, </w:t>
      </w:r>
      <w:r w:rsidR="008E14D6" w:rsidRPr="001A316C">
        <w:rPr>
          <w:lang w:val="ru-RU"/>
        </w:rPr>
        <w:t xml:space="preserve">умеренное </w:t>
      </w:r>
      <w:r w:rsidRPr="001A316C">
        <w:rPr>
          <w:lang w:val="ru-RU"/>
        </w:rPr>
        <w:t>ограничение животного белка в сут. рационе</w:t>
      </w:r>
      <w:r w:rsidR="00554166" w:rsidRPr="001A316C">
        <w:rPr>
          <w:lang w:val="ru-RU"/>
        </w:rPr>
        <w:t>, гипохолестеринемическая диета.</w:t>
      </w:r>
    </w:p>
    <w:p w14:paraId="58BA6A16" w14:textId="77777777" w:rsidR="007E6EDD" w:rsidRPr="001A316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ССТ: </w:t>
      </w:r>
      <w:r w:rsidR="00E9696F" w:rsidRPr="001A316C">
        <w:rPr>
          <w:lang w:val="ru-RU"/>
        </w:rPr>
        <w:t>диапирид</w:t>
      </w:r>
      <w:r w:rsidRPr="001A316C">
        <w:rPr>
          <w:lang w:val="ru-RU"/>
        </w:rPr>
        <w:t xml:space="preserve"> (</w:t>
      </w:r>
      <w:r w:rsidR="00E9696F" w:rsidRPr="001A316C">
        <w:rPr>
          <w:lang w:val="ru-RU"/>
        </w:rPr>
        <w:t>амарил</w:t>
      </w:r>
      <w:r w:rsidRPr="001A316C">
        <w:rPr>
          <w:lang w:val="ru-RU"/>
        </w:rPr>
        <w:t xml:space="preserve">, </w:t>
      </w:r>
      <w:r w:rsidR="003E51AC" w:rsidRPr="001A316C">
        <w:rPr>
          <w:lang w:val="ru-RU"/>
        </w:rPr>
        <w:t xml:space="preserve"> олтар</w:t>
      </w:r>
      <w:r w:rsidRPr="001A316C">
        <w:rPr>
          <w:lang w:val="ru-RU"/>
        </w:rPr>
        <w:t xml:space="preserve"> ) 3 мг 1т. *1р/сут. п/з., </w:t>
      </w:r>
    </w:p>
    <w:p w14:paraId="0284A61D" w14:textId="77777777" w:rsidR="00F7479F" w:rsidRPr="001A316C" w:rsidRDefault="00F7479F" w:rsidP="007E6EDD">
      <w:pPr>
        <w:ind w:left="435"/>
        <w:jc w:val="both"/>
        <w:rPr>
          <w:lang w:val="ru-RU"/>
        </w:rPr>
      </w:pPr>
      <w:r w:rsidRPr="001A316C">
        <w:rPr>
          <w:lang w:val="ru-RU"/>
        </w:rPr>
        <w:t>диаф</w:t>
      </w:r>
      <w:r w:rsidR="00C365E6" w:rsidRPr="001A316C">
        <w:rPr>
          <w:lang w:val="ru-RU"/>
        </w:rPr>
        <w:t xml:space="preserve">ормин (сиофор, </w:t>
      </w:r>
      <w:r w:rsidR="003E51AC" w:rsidRPr="001A316C">
        <w:rPr>
          <w:lang w:val="ru-RU"/>
        </w:rPr>
        <w:t xml:space="preserve"> глюкофаж</w:t>
      </w:r>
      <w:r w:rsidR="00C365E6" w:rsidRPr="001A316C">
        <w:rPr>
          <w:lang w:val="ru-RU"/>
        </w:rPr>
        <w:t>) 1000 -</w:t>
      </w:r>
      <w:r w:rsidRPr="001A316C">
        <w:rPr>
          <w:lang w:val="ru-RU"/>
        </w:rPr>
        <w:t xml:space="preserve"> 1т. *2р/сут. </w:t>
      </w:r>
    </w:p>
    <w:p w14:paraId="35E54B07" w14:textId="77777777"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Конт</w:t>
      </w:r>
      <w:r w:rsidR="004A4A54" w:rsidRPr="001A316C">
        <w:rPr>
          <w:lang w:val="ru-RU"/>
        </w:rPr>
        <w:t xml:space="preserve">роль глик. гемоглобина 1 раз в </w:t>
      </w:r>
      <w:r w:rsidR="00E9696F" w:rsidRPr="001A316C">
        <w:rPr>
          <w:lang w:val="ru-RU"/>
        </w:rPr>
        <w:t>6</w:t>
      </w:r>
      <w:r w:rsidRPr="001A316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27F21">
            <w:rPr>
              <w:lang w:val="ru-RU"/>
            </w:rPr>
            <w:t>микроальбуминурии</w:t>
          </w:r>
        </w:sdtContent>
      </w:sdt>
      <w:r w:rsidRPr="001A316C">
        <w:rPr>
          <w:lang w:val="ru-RU"/>
        </w:rPr>
        <w:t xml:space="preserve"> 1р. в 6 мес.</w:t>
      </w:r>
    </w:p>
    <w:p w14:paraId="387C10A1" w14:textId="77777777"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Гиполипидемическая терапия</w:t>
      </w:r>
      <w:r w:rsidR="00F21970" w:rsidRPr="001A316C">
        <w:rPr>
          <w:lang w:val="ru-RU"/>
        </w:rPr>
        <w:t>:</w:t>
      </w:r>
      <w:r w:rsidRPr="001A316C">
        <w:rPr>
          <w:lang w:val="ru-RU"/>
        </w:rPr>
        <w:t xml:space="preserve"> </w:t>
      </w:r>
      <w:r w:rsidR="0062738D" w:rsidRPr="001A316C">
        <w:rPr>
          <w:lang w:val="ru-RU"/>
        </w:rPr>
        <w:t xml:space="preserve">розувастатин </w:t>
      </w:r>
      <w:r w:rsidR="008E14D6" w:rsidRPr="001A316C">
        <w:rPr>
          <w:lang w:val="ru-RU"/>
        </w:rPr>
        <w:t>10 мг</w:t>
      </w:r>
      <w:r w:rsidRPr="001A316C">
        <w:rPr>
          <w:lang w:val="ru-RU"/>
        </w:rPr>
        <w:t xml:space="preserve"> </w:t>
      </w:r>
      <w:r w:rsidR="004C3E21" w:rsidRPr="001A316C">
        <w:rPr>
          <w:lang w:val="ru-RU"/>
        </w:rPr>
        <w:t xml:space="preserve">1т веч </w:t>
      </w:r>
      <w:r w:rsidRPr="001A316C">
        <w:rPr>
          <w:lang w:val="ru-RU"/>
        </w:rPr>
        <w:t>с контр</w:t>
      </w:r>
      <w:r w:rsidR="004C3E21" w:rsidRPr="001A316C">
        <w:rPr>
          <w:lang w:val="ru-RU"/>
        </w:rPr>
        <w:t>.</w:t>
      </w:r>
      <w:r w:rsidRPr="001A316C">
        <w:rPr>
          <w:lang w:val="ru-RU"/>
        </w:rPr>
        <w:t xml:space="preserve"> липидограммы</w:t>
      </w:r>
      <w:r w:rsidR="00F21970" w:rsidRPr="001A316C">
        <w:rPr>
          <w:lang w:val="ru-RU"/>
        </w:rPr>
        <w:t xml:space="preserve"> </w:t>
      </w:r>
      <w:r w:rsidR="004C3E21" w:rsidRPr="001A316C">
        <w:rPr>
          <w:lang w:val="ru-RU"/>
        </w:rPr>
        <w:t>через 3 мес.</w:t>
      </w:r>
    </w:p>
    <w:p w14:paraId="0A96CD1A" w14:textId="77777777"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Круглогодично сосудистая терапия: вазонит или а</w:t>
      </w:r>
      <w:r w:rsidR="00C1614A" w:rsidRPr="001A316C">
        <w:rPr>
          <w:lang w:val="ru-RU"/>
        </w:rPr>
        <w:t xml:space="preserve">гапурин-ретард  1т.*2 р. 1 мес. </w:t>
      </w:r>
      <w:r w:rsidRPr="001A316C">
        <w:rPr>
          <w:lang w:val="ru-RU"/>
        </w:rPr>
        <w:t xml:space="preserve">– курсами. </w:t>
      </w:r>
      <w:r w:rsidR="000B0A00" w:rsidRPr="001A316C">
        <w:rPr>
          <w:lang w:val="ru-RU"/>
        </w:rPr>
        <w:t xml:space="preserve"> </w:t>
      </w:r>
    </w:p>
    <w:p w14:paraId="56472567" w14:textId="77777777" w:rsidR="005A12C5" w:rsidRPr="001A316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Рек. кардиолога: </w:t>
      </w:r>
      <w:r w:rsidR="001B0A9C" w:rsidRPr="001A316C">
        <w:rPr>
          <w:lang w:val="ru-RU"/>
        </w:rPr>
        <w:t xml:space="preserve">нолипрел форте 1т 2р/д, предуктал MR 1т2 р/д,  изокет спрей при болях </w:t>
      </w:r>
    </w:p>
    <w:p w14:paraId="0272BAC9" w14:textId="77777777" w:rsidR="00F7479F" w:rsidRPr="001A316C" w:rsidRDefault="00874E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27F21">
            <w:rPr>
              <w:lang w:val="ru-RU"/>
            </w:rPr>
            <w:t xml:space="preserve">Эспа-липон </w:t>
          </w:r>
        </w:sdtContent>
      </w:sdt>
      <w:r w:rsidR="00F7479F" w:rsidRPr="001A316C">
        <w:rPr>
          <w:lang w:val="ru-RU"/>
        </w:rPr>
        <w:t xml:space="preserve"> 600 мг/сут. </w:t>
      </w:r>
      <w:r w:rsidR="00577CFF" w:rsidRPr="001A316C">
        <w:rPr>
          <w:lang w:val="ru-RU"/>
        </w:rPr>
        <w:t>2-3</w:t>
      </w:r>
      <w:r w:rsidR="00F7479F" w:rsidRPr="001A316C">
        <w:rPr>
          <w:lang w:val="ru-RU"/>
        </w:rPr>
        <w:t xml:space="preserve"> мес., </w:t>
      </w:r>
      <w:r w:rsidR="00E47C2A" w:rsidRPr="001A316C">
        <w:rPr>
          <w:lang w:val="ru-RU"/>
        </w:rPr>
        <w:t>витаксон 1т. *</w:t>
      </w:r>
      <w:r w:rsidR="004C0FA7" w:rsidRPr="001A316C">
        <w:rPr>
          <w:lang w:val="ru-RU"/>
        </w:rPr>
        <w:t>3</w:t>
      </w:r>
      <w:r w:rsidR="00D1120A" w:rsidRPr="001A316C">
        <w:rPr>
          <w:lang w:val="ru-RU"/>
        </w:rPr>
        <w:t xml:space="preserve">р/д. </w:t>
      </w:r>
      <w:r w:rsidR="00E47C2A" w:rsidRPr="001A316C">
        <w:rPr>
          <w:lang w:val="ru-RU"/>
        </w:rPr>
        <w:t>1 мес.</w:t>
      </w:r>
      <w:r w:rsidR="00503C44" w:rsidRPr="001A316C">
        <w:rPr>
          <w:lang w:val="ru-RU"/>
        </w:rPr>
        <w:t>.</w:t>
      </w:r>
    </w:p>
    <w:p w14:paraId="067466BF" w14:textId="77777777"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УЗИ щит. железы 1р. в год. </w:t>
      </w:r>
      <w:r w:rsidR="00586E71" w:rsidRPr="001A316C">
        <w:rPr>
          <w:lang w:val="ru-RU"/>
        </w:rPr>
        <w:t>Контр ТТГ 1р в 6 мес</w:t>
      </w:r>
    </w:p>
    <w:p w14:paraId="67E2449F" w14:textId="77777777" w:rsidR="00E40677" w:rsidRPr="001A316C" w:rsidRDefault="00E40677">
      <w:pPr>
        <w:numPr>
          <w:ilvl w:val="0"/>
          <w:numId w:val="2"/>
        </w:numPr>
        <w:jc w:val="both"/>
        <w:rPr>
          <w:ins w:id="6" w:author="Comparison" w:date="2017-11-06T11:28:00Z"/>
          <w:lang w:val="ru-RU"/>
        </w:rPr>
      </w:pPr>
      <w:ins w:id="7" w:author="Comparison" w:date="2017-11-06T11:28:00Z">
        <w:r>
          <w:rPr>
            <w:lang w:val="ru-RU"/>
          </w:rPr>
          <w:t>Консультация невропатолога по м/жит ,в энд.диспансере отказался.</w:t>
        </w:r>
      </w:ins>
    </w:p>
    <w:p w14:paraId="3A9669EF" w14:textId="77777777" w:rsidR="00A9598B" w:rsidRPr="001A316C" w:rsidRDefault="00A9598B" w:rsidP="00A9598B">
      <w:pPr>
        <w:ind w:left="435"/>
        <w:jc w:val="both"/>
        <w:rPr>
          <w:lang w:val="ru-RU"/>
        </w:rPr>
      </w:pPr>
    </w:p>
    <w:p w14:paraId="376AB74F" w14:textId="77777777" w:rsidR="00800152" w:rsidRPr="001A316C" w:rsidRDefault="00800152" w:rsidP="00EB798A">
      <w:pPr>
        <w:jc w:val="both"/>
        <w:rPr>
          <w:lang w:val="ru-RU"/>
        </w:rPr>
      </w:pPr>
    </w:p>
    <w:p w14:paraId="14071A75" w14:textId="77777777" w:rsidR="00BD7E20" w:rsidRPr="001A316C" w:rsidRDefault="00BD7E20" w:rsidP="00BD7E20">
      <w:pPr>
        <w:jc w:val="both"/>
        <w:rPr>
          <w:lang w:val="ru-RU"/>
        </w:rPr>
      </w:pPr>
      <w:r w:rsidRPr="001A316C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27F21">
            <w:rPr>
              <w:lang w:val="ru-RU"/>
            </w:rPr>
            <w:t>Соловьюк Е.А.</w:t>
          </w:r>
        </w:sdtContent>
      </w:sdt>
    </w:p>
    <w:p w14:paraId="6F8EBC4A" w14:textId="77777777" w:rsidR="00BD7E20" w:rsidRPr="001A316C" w:rsidRDefault="00874E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27F21">
            <w:rPr>
              <w:lang w:val="ru-RU"/>
            </w:rPr>
            <w:t xml:space="preserve">Зав. отд.  </w:t>
          </w:r>
        </w:sdtContent>
      </w:sdt>
      <w:r w:rsidR="00BD7E20" w:rsidRPr="001A316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27F21">
            <w:rPr>
              <w:lang w:val="ru-RU"/>
            </w:rPr>
            <w:t>Фещук. И.А.</w:t>
          </w:r>
        </w:sdtContent>
      </w:sdt>
    </w:p>
    <w:p w14:paraId="51DA4F27" w14:textId="77777777" w:rsidR="00B52965" w:rsidRPr="001A316C" w:rsidRDefault="00BD7E20" w:rsidP="00BD7E20">
      <w:pPr>
        <w:jc w:val="both"/>
        <w:rPr>
          <w:lang w:val="ru-RU"/>
        </w:rPr>
      </w:pPr>
      <w:r w:rsidRPr="001A316C">
        <w:rPr>
          <w:lang w:val="ru-RU"/>
        </w:rPr>
        <w:t>Нач. мед. Карпенко И.В</w:t>
      </w:r>
    </w:p>
    <w:p w14:paraId="3F1B7724" w14:textId="77777777" w:rsidR="008A368B" w:rsidRPr="001A316C" w:rsidRDefault="008A368B" w:rsidP="00992792">
      <w:pPr>
        <w:jc w:val="both"/>
        <w:rPr>
          <w:lang w:val="ru-RU"/>
        </w:rPr>
      </w:pPr>
    </w:p>
    <w:sectPr w:rsidR="008A368B" w:rsidRPr="001A316C" w:rsidSect="00C363F4">
      <w:headerReference w:type="default" r:id="rId10"/>
      <w:footerReference w:type="default" r:id="rId11"/>
      <w:headerReference w:type="first" r:id="rId12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91A30" w14:textId="77777777" w:rsidR="00874EF5" w:rsidRDefault="00874EF5" w:rsidP="00080012">
      <w:r>
        <w:separator/>
      </w:r>
    </w:p>
  </w:endnote>
  <w:endnote w:type="continuationSeparator" w:id="0">
    <w:p w14:paraId="108893C0" w14:textId="77777777" w:rsidR="00874EF5" w:rsidRDefault="00874EF5" w:rsidP="00080012">
      <w:r>
        <w:continuationSeparator/>
      </w:r>
    </w:p>
  </w:endnote>
  <w:endnote w:type="continuationNotice" w:id="1">
    <w:p w14:paraId="1F491273" w14:textId="77777777" w:rsidR="00874EF5" w:rsidRDefault="00874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0292F" w14:textId="77777777" w:rsidR="00F27F21" w:rsidRDefault="00F27F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4343F" w14:textId="77777777" w:rsidR="00874EF5" w:rsidRDefault="00874EF5" w:rsidP="00080012">
      <w:r>
        <w:separator/>
      </w:r>
    </w:p>
  </w:footnote>
  <w:footnote w:type="continuationSeparator" w:id="0">
    <w:p w14:paraId="34D1876E" w14:textId="77777777" w:rsidR="00874EF5" w:rsidRDefault="00874EF5" w:rsidP="00080012">
      <w:r>
        <w:continuationSeparator/>
      </w:r>
    </w:p>
  </w:footnote>
  <w:footnote w:type="continuationNotice" w:id="1">
    <w:p w14:paraId="2F1B871D" w14:textId="77777777" w:rsidR="00874EF5" w:rsidRDefault="00874E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44F7C" w14:textId="77777777" w:rsidR="00F27F21" w:rsidRDefault="00F27F2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6701B" w14:textId="77777777"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087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D4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16C"/>
    <w:rsid w:val="001A3753"/>
    <w:rsid w:val="001A3809"/>
    <w:rsid w:val="001A6BA7"/>
    <w:rsid w:val="001A6C3E"/>
    <w:rsid w:val="001B0A9C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4B4"/>
    <w:rsid w:val="002A19A6"/>
    <w:rsid w:val="002A20EE"/>
    <w:rsid w:val="002A3178"/>
    <w:rsid w:val="002A3477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CD4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440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62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A34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47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679A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EF5"/>
    <w:rsid w:val="00881DDD"/>
    <w:rsid w:val="0088459A"/>
    <w:rsid w:val="008A368B"/>
    <w:rsid w:val="008A4F6F"/>
    <w:rsid w:val="008B2686"/>
    <w:rsid w:val="008B3E0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B02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0F6"/>
    <w:rsid w:val="00B32409"/>
    <w:rsid w:val="00B40AB7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5A1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90B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6E3"/>
    <w:rsid w:val="00E345A8"/>
    <w:rsid w:val="00E40677"/>
    <w:rsid w:val="00E43289"/>
    <w:rsid w:val="00E447D4"/>
    <w:rsid w:val="00E4743A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356C"/>
    <w:rsid w:val="00E75308"/>
    <w:rsid w:val="00E7702B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4A9C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27F21"/>
    <w:rsid w:val="00F32AD2"/>
    <w:rsid w:val="00F32CDC"/>
    <w:rsid w:val="00F32EB5"/>
    <w:rsid w:val="00F414BD"/>
    <w:rsid w:val="00F443D4"/>
    <w:rsid w:val="00F45459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D35"/>
    <w:rsid w:val="00FC5396"/>
    <w:rsid w:val="00FC5405"/>
    <w:rsid w:val="00FC5EB6"/>
    <w:rsid w:val="00FD0CF6"/>
    <w:rsid w:val="00FD643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67F09"/>
    <w:rsid w:val="00277827"/>
    <w:rsid w:val="003C799D"/>
    <w:rsid w:val="003E0706"/>
    <w:rsid w:val="00411AC6"/>
    <w:rsid w:val="00467503"/>
    <w:rsid w:val="00515BE8"/>
    <w:rsid w:val="006840A0"/>
    <w:rsid w:val="007527EF"/>
    <w:rsid w:val="0076178A"/>
    <w:rsid w:val="008C2D0E"/>
    <w:rsid w:val="008F7EF5"/>
    <w:rsid w:val="009428DF"/>
    <w:rsid w:val="009A692F"/>
    <w:rsid w:val="009E0C46"/>
    <w:rsid w:val="00A35D40"/>
    <w:rsid w:val="00A5560C"/>
    <w:rsid w:val="00A64895"/>
    <w:rsid w:val="00AA6B2C"/>
    <w:rsid w:val="00AD1EEC"/>
    <w:rsid w:val="00B67A88"/>
    <w:rsid w:val="00C82459"/>
    <w:rsid w:val="00CC431F"/>
    <w:rsid w:val="00E071F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59CE3-1690-4A55-8FAE-D61B843864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D9CE7-A028-4681-AD10-703E4DE8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2017-05-22T12:19:00Z</cp:lastPrinted>
  <dcterms:created xsi:type="dcterms:W3CDTF">2017-11-03T14:15:00Z</dcterms:created>
  <dcterms:modified xsi:type="dcterms:W3CDTF">2017-11-06T09:29:00Z</dcterms:modified>
</cp:coreProperties>
</file>